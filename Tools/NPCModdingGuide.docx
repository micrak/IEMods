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ind w:left="1440" w:hanging="360"/>
        <w:contextualSpacing w:val="0"/>
        <w:pPrChange w:author="Pawel Banas" w:id="0" w:date="2015-04-14T17:23:59Z">
          <w:pPr>
            <w:pStyle w:val="Title"/>
            <w:contextualSpacing w:val="0"/>
          </w:pPr>
        </w:pPrChange>
      </w:pPr>
      <w:bookmarkStart w:colFirst="0" w:colLast="0" w:name="h.f9va7drybsx1" w:id="0"/>
      <w:bookmarkEnd w:id="0"/>
      <w:ins w:author="" w:id="0">
        <w:r w:rsidDel="00000000" w:rsidR="00000000" w:rsidRPr="00000000">
          <w:rPr>
            <w:rtl w:val="0"/>
          </w:rPr>
          <w:t xml:space="preserve">‘’’’’’’’’’’’’’’’’’’’’’’’’’’’’’’’’’’</w:t>
        </w:r>
      </w:ins>
      <w:r w:rsidDel="00000000" w:rsidR="00000000" w:rsidRPr="00000000">
        <w:rPr>
          <w:rtl w:val="0"/>
        </w:rPr>
        <w:t xml:space="preserve">NPC Modding Guide</w:t>
      </w:r>
    </w:p>
    <w:p w:rsidR="00000000" w:rsidDel="00000000" w:rsidP="00000000" w:rsidRDefault="00000000" w:rsidRPr="00000000">
      <w:pPr>
        <w:pStyle w:val="Subtitle"/>
        <w:contextualSpacing w:val="0"/>
      </w:pPr>
      <w:bookmarkStart w:colFirst="0" w:colLast="0" w:name="h.mlrbf1nqmics" w:id="1"/>
      <w:bookmarkEnd w:id="1"/>
      <w:r w:rsidDel="00000000" w:rsidR="00000000" w:rsidRPr="00000000">
        <w:rPr>
          <w:rtl w:val="0"/>
        </w:rPr>
        <w:t xml:space="preserve">For Baldur’s Gate: Enhanced Edition</w:t>
      </w:r>
    </w:p>
    <w:p w:rsidR="00000000" w:rsidDel="00000000" w:rsidP="00000000" w:rsidRDefault="00000000" w:rsidRPr="00000000">
      <w:pPr>
        <w:ind w:left="36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"heading=h.ujjym4r4zsoq"</w:instrText>
        </w:r>
        <w:r w:rsidDel="00000000" w:rsidR="00000000" w:rsidRPr="00000000">
          <w:fldChar w:fldCharType="separate"/>
        </w:r>
        <w:r w:rsidDel="00000000" w:rsidR="00000000" w:rsidRPr="00000000">
          <w:rPr>
            <w:color w:val="1155cc"/>
            <w:u w:val="single"/>
            <w:rtl w:val="0"/>
          </w:rPr>
          <w:t xml:space="preserve">Introduction</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36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"heading=h.o03hdk6h9mc0"</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Tools</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72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"heading=h.u3dw9xhxf3fa"</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Baldur’s Gate Enhanced Edition</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108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"heading=h.p81vlksadkov"</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Enabling Cheats</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72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"heading=h.c8bv8lz4tmch"</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WeiDU - The Weimer Dialog Utilities</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72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"heading=h.hurx0btsw6u9"</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DLTCEP - DragonLance TC Editor</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108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"heading=h.p1ss0zrrs5qi"</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Configuring DLTCEP</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72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"heading=h.wgkemdhj1aw4"</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Notepad++</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108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"heading=h.2y496ribckav"</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Syntax Highlighting</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36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"heading=h.1zyh2lejxa99"</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Things you need to know</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108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"heading=h.jrie9t6nusda"</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File name limit</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108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"heading=h.a21j8a5uhwev"</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Name Collisions</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36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"heading=h.2ozasy2ybs78"</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File Organization</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36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"heading=h.cjxr9ejmhwup"</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Create NPC Creature</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72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"heading=h.ts8ymweglc1r"</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Export CHR File</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72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"heading=h.bvgcj6f3n6vp"</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Create CRE file in DLTCEP</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108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"heading=h.1qkd3kvc46vf"</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Required Changes</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108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"heading=h.4cjcad1ykp4j"</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Optional Changes</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72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"heading=h.tvohx2djqzod"</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Portraits</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108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"heading=h.8ulmndogi9rk"</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Medium Portrait</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108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"heading=h.ana5zdp2gitw"</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Small Portrait</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36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"heading=h.naezgv750vch"</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Create Dialogs</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72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"heading=h.rdw7t5t39yqu"</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The Basics</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72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"heading=h.66fwshnf8fmk"</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The Initial Dialog</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72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"heading=h.3r9sfppht06m"</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The Post Party Dialog</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72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"heading=h.2rl5r851xb3w"</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The Join Party Dialog</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72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"heading=h.7w2cr14w90xk"</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The complete dialog file</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36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"heading=h.deyucmc0zbi8"</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Scripts</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72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"heading=h.bsetvva49gtt"</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The Basics</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72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"heading=h.oayekrvcvmcj"</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Thea Override Script</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108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"heading=h.m1fay5xqub4m"</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Multiple triggers</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72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"heading=h.zfu3jpkghpgc"</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Spawn script</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36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"heading=h.fu5oahej89ao"</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Packaging our mod</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72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"heading=h.jja8ptybsdn9"</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WeiDU TP2 Instructions</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108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"heading=h.6wt3227n0jpm"</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Translation Files</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108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"heading=h.9fpombyhy1z3"</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2DA Files</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72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"heading=h.d0af00ebh1i8"</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The complete TP2 file</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72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"heading=h.jso296o8fri5"</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The complete TRA file</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36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"heading=h.2muu53va91tb"</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Conclusion</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36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"heading=h.av8oy796vc8"</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Appendix I: Helpful Links</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360" w:firstLine="0"/>
        <w:contextualSpacing w:val="0"/>
        <w:rPr>
          <w:ins w:author="Ronny Langset" w:id="2" w:date="2015-08-27T22:10:33Z"/>
        </w:rPr>
      </w:pPr>
      <w:ins w:author="Ronny Langset" w:id="2" w:date="2015-08-27T22:10:33Z"/>
      <w:ins w:author="Ronny Langset" w:id="2" w:date="2015-08-27T22:10:33Z">
        <w:r w:rsidDel="00000000" w:rsidR="00000000" w:rsidRPr="00000000">
          <w:fldChar w:fldCharType="begin"/>
        </w:r>
        <w:r w:rsidDel="00000000" w:rsidR="00000000" w:rsidRPr="00000000">
          <w:instrText xml:space="preserve">HYPERLINK \l "heading=h.kkdfj0e6g50x"</w: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t xml:space="preserve">Appendix II: Banter</w:t>
        </w:r>
        <w:r w:rsidDel="00000000" w:rsidR="00000000" w:rsidRPr="00000000">
          <w:fldChar w:fldCharType="end"/>
        </w:r>
      </w:ins>
      <w:ins w:author="Ronny Langset" w:id="2" w:date="2015-08-27T22:10:33Z">
        <w:r w:rsidDel="00000000" w:rsidR="00000000" w:rsidRPr="00000000">
          <w:rPr>
            <w:rtl w:val="0"/>
          </w:rPr>
        </w:r>
      </w:ins>
    </w:p>
    <w:p w:rsidR="00000000" w:rsidDel="00000000" w:rsidP="00000000" w:rsidRDefault="00000000" w:rsidRPr="00000000">
      <w:pPr>
        <w:ind w:left="36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"h.ujjym4r4zsoq"</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Introduction</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"h.o03hdk6h9mc0"</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Tools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"h.u3dw9xhxf3fa"</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Baldur’s Gate Enhanced Edition</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"h.p81vlksadkov"</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Enabling Cheats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Ronny Langset" w:id="2" w:date="2015-08-27T22:10:33Z"/>
        </w:rPr>
      </w:pPr>
      <w:ins w:author="Evan Fredericksen" w:id="4" w:date="2015-02-02T08:03:14Z">
        <w:del w:author="Ronny Langset" w:id="2" w:date="2015-08-27T22:10:33Z"/>
      </w:ins>
      <w:ins w:author="Evan Fredericksen" w:id="4" w:date="2015-02-02T08:03:14Z">
        <w:del w:author="Ronny Langset" w:id="2" w:date="2015-08-27T22:10:33Z">
          <w:r w:rsidDel="00000000" w:rsidR="00000000" w:rsidRPr="00000000">
            <w:fldChar w:fldCharType="begin"/>
          </w:r>
          <w:r w:rsidDel="00000000" w:rsidR="00000000" w:rsidRPr="00000000">
            <w:delInstrText xml:space="preserve">HYPERLINK \l "heading=h.c8bv8lz4tmch"</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WeiDU - The Weimer Dialog Utilitie</w:delText>
          </w:r>
          <w:r w:rsidDel="00000000" w:rsidR="00000000" w:rsidRPr="00000000">
            <w:fldChar w:fldCharType="end"/>
          </w:r>
        </w:del>
      </w:ins>
      <w:ins w:author="Evan Fredericksen" w:id="4" w:date="2015-02-02T08:03:14Z">
        <w:del w:author="Ronny Langset" w:id="2" w:date="2015-08-27T22:10:33Z"/>
      </w:ins>
      <w:del w:author="Ronny Langset" w:id="2" w:date="2015-08-27T22:10:33Z"/>
      <w:ins w:author="Evan Fredericksen" w:id="4" w:date="2015-02-02T08:03:14Z">
        <w:del w:author="Ronny Langset" w:id="2" w:date="2015-08-27T22:10:33Z">
          <w:r w:rsidDel="00000000" w:rsidR="00000000" w:rsidRPr="00000000">
            <w:fldChar w:fldCharType="begin"/>
          </w:r>
          <w:r w:rsidDel="00000000" w:rsidR="00000000" w:rsidRPr="00000000">
            <w:delInstrText xml:space="preserve">HYPERLINK \l "heading=h.c8bv8lz4tmch"</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WeiDU - The Weimer Dialog Utili</w:delText>
          </w:r>
          <w:r w:rsidDel="00000000" w:rsidR="00000000" w:rsidRPr="00000000">
            <w:fldChar w:fldCharType="end"/>
          </w:r>
        </w:del>
      </w:ins>
      <w:del w:author="Ronny Langset" w:id="2" w:date="2015-08-27T22:10:33Z"/>
      <w:ins w:author="Evan Fredericksen" w:id="4" w:date="2015-02-02T08:03:14Z">
        <w:del w:author="Ronny Langset" w:id="2" w:date="2015-08-27T22:10:33Z">
          <w:r w:rsidDel="00000000" w:rsidR="00000000" w:rsidRPr="00000000">
            <w:fldChar w:fldCharType="begin"/>
          </w:r>
          <w:r w:rsidDel="00000000" w:rsidR="00000000" w:rsidRPr="00000000">
            <w:delInstrText xml:space="preserve">HYPERLINK \l "heading=h.c8bv8lz4tmch"</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ti</w:delText>
          </w:r>
          <w:r w:rsidDel="00000000" w:rsidR="00000000" w:rsidRPr="00000000">
            <w:fldChar w:fldCharType="end"/>
          </w:r>
        </w:del>
      </w:ins>
      <w:del w:author="Ronny Langset" w:id="2" w:date="2015-08-27T22:10:33Z"/>
      <w:ins w:author="Evan Fredericksen" w:id="4" w:date="2015-02-02T08:03:14Z">
        <w:del w:author="Ronny Langset" w:id="2" w:date="2015-08-27T22:10:33Z">
          <w:r w:rsidDel="00000000" w:rsidR="00000000" w:rsidRPr="00000000">
            <w:fldChar w:fldCharType="begin"/>
          </w:r>
          <w:r w:rsidDel="00000000" w:rsidR="00000000" w:rsidRPr="00000000">
            <w:delInstrText xml:space="preserve">HYPERLINK \l "heading=h.c8bv8lz4tmch"</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e</w:delText>
          </w:r>
          <w:r w:rsidDel="00000000" w:rsidR="00000000" w:rsidRPr="00000000">
            <w:fldChar w:fldCharType="end"/>
          </w:r>
        </w:del>
      </w:ins>
      <w:del w:author="Ronny Langset" w:id="2" w:date="2015-08-27T22:10:33Z"/>
      <w:ins w:author="Evan Fredericksen" w:id="4" w:date="2015-02-02T08:03:14Z">
        <w:del w:author="Ronny Langset" w:id="2" w:date="2015-08-27T22:10:33Z">
          <w:r w:rsidDel="00000000" w:rsidR="00000000" w:rsidRPr="00000000">
            <w:fldChar w:fldCharType="begin"/>
          </w:r>
          <w:r w:rsidDel="00000000" w:rsidR="00000000" w:rsidRPr="00000000">
            <w:delInstrText xml:space="preserve">HYPERLINK \l "heading=h.c8bv8lz4tmch"</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s</w:delText>
          </w:r>
          <w:r w:rsidDel="00000000" w:rsidR="00000000" w:rsidRPr="00000000">
            <w:fldChar w:fldCharType="end"/>
          </w:r>
        </w:del>
      </w:ins>
      <w:del w:author="Ronny Langset" w:id="2" w:date="2015-08-27T22:10:33Z">
        <w:r w:rsidDel="00000000" w:rsidR="00000000" w:rsidRPr="00000000">
          <w:rPr>
            <w:rtl w:val="0"/>
          </w:rPr>
        </w:r>
      </w:del>
    </w:p>
    <w:p w:rsidR="00000000" w:rsidDel="00000000" w:rsidP="00000000" w:rsidRDefault="00000000" w:rsidRPr="00000000">
      <w:pPr>
        <w:ind w:left="72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"h.hurx0btsw6u9"</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D</w:delText>
        </w:r>
        <w:r w:rsidDel="00000000" w:rsidR="00000000" w:rsidRPr="00000000">
          <w:fldChar w:fldCharType="end"/>
        </w:r>
        <w:r w:rsidDel="00000000" w:rsidR="00000000" w:rsidRPr="00000000">
          <w:fldChar w:fldCharType="begin"/>
        </w:r>
        <w:r w:rsidDel="00000000" w:rsidR="00000000" w:rsidRPr="00000000">
          <w:delInstrText xml:space="preserve">HYPERLINK \l "h.hurx0btsw6u9"</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LTCE</w:delText>
        </w:r>
        <w:r w:rsidDel="00000000" w:rsidR="00000000" w:rsidRPr="00000000">
          <w:fldChar w:fldCharType="end"/>
        </w:r>
      </w:del>
      <w:ins w:author="Anonymous" w:id="5" w:date="2015-07-27T01:47:49Z">
        <w:del w:author="Ronny Langset" w:id="2" w:date="2015-08-27T22:10:33Z">
          <w:r w:rsidDel="00000000" w:rsidR="00000000" w:rsidRPr="00000000">
            <w:fldChar w:fldCharType="begin"/>
          </w:r>
          <w:r w:rsidDel="00000000" w:rsidR="00000000" w:rsidRPr="00000000">
            <w:delInstrText xml:space="preserve">HYPERLINK \l "h.hurx0btsw6u9"</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D</w:delText>
          </w:r>
          <w:r w:rsidDel="00000000" w:rsidR="00000000" w:rsidRPr="00000000">
            <w:fldChar w:fldCharType="end"/>
          </w:r>
        </w:del>
      </w:ins>
      <w:del w:author="Ronny Langset" w:id="2" w:date="2015-08-27T22:10:33Z">
        <w:r w:rsidDel="00000000" w:rsidR="00000000" w:rsidRPr="00000000">
          <w:fldChar w:fldCharType="begin"/>
        </w:r>
        <w:r w:rsidDel="00000000" w:rsidR="00000000" w:rsidRPr="00000000">
          <w:delInstrText xml:space="preserve">HYPERLINK \l "h.hurx0btsw6u9"</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P - DragonLance TC Editor</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"h.p1ss0zrrs5qi"</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Configuring DLTCEP</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"h.wgkemdhj1aw4"</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Notepad++</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"h.2y496ribckav"</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Syntax Highlighting</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"h.1zyh2lejxa99"</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Things you need to know</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"h.jrie9t6nusda"</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File name limit</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"h.a21j8a5uhwev"</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Name Collisions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"h.2ozasy2ybs78"</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File Organization</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"h.cjxr9ejmhwup"</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Create NPC Creature</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"h.ts8ymweglc1r"</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Export CHR File</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"h.bvgcj6f3n6vp"</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Create CRE file in DLTCEP</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"h.1qkd3kvc46vf"</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Required Changes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"h.4cjcad1ykp4j"</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Optional Changes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"h.tvohx2djqzod"</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Portraits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"h.8ulmndogi9rk"</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Medium Portrait</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"h.ana5zdp2gitw"</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Small Portrait</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"h.naezgv750vch"</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Create Dialogs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"h.rdw7t5t39yqu"</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The Basics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"h.66fwshnf8fmk"</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The Initial Dialog</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"h.3r9sfppht06m"</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The Post Party Dialog</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"h.2rl5r851xb3w"</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The Join Party Dialog</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"h.7w2cr14w90xk"</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The complete dialog file</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"h.deyucmc0zbi8"</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Scripts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"h.bsetvva49gtt"</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The Basics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"h.oayekrvcvmcj"</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Thea Override Script</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"h.m1fay5xqub4m"</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Multiple triggers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"h.zfu3jpkghpgc"</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Spawn script</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"h.fu5oahej89ao"</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Packaging our mod</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"h.jja8ptybsdn9"</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WeiDU TP2 Instructions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"h.6wt3227n0jpm"</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Translation Files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108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"h.9fpombyhy1z3"</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2DA Files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"h.d0af00ebh1i8"</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The complete TP2 file</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72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"h.jso296o8fri5"</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The complete TRA file</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"h.2muu53va91tb"</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Conclusion</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"h.av8oy796vc8"</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Appendix I: Helpful Links</w:delText>
        </w:r>
        <w:r w:rsidDel="00000000" w:rsidR="00000000" w:rsidRPr="00000000">
          <w:fldChar w:fldCharType="end"/>
        </w:r>
        <w:r w:rsidDel="00000000" w:rsidR="00000000" w:rsidRPr="00000000">
          <w:rPr>
            <w:rtl w:val="0"/>
          </w:rPr>
        </w:r>
      </w:del>
    </w:p>
    <w:p w:rsidR="00000000" w:rsidDel="00000000" w:rsidP="00000000" w:rsidRDefault="00000000" w:rsidRPr="00000000">
      <w:pPr>
        <w:ind w:left="360" w:firstLine="0"/>
        <w:contextualSpacing w:val="0"/>
        <w:rPr>
          <w:del w:author="Ronny Langset" w:id="2" w:date="2015-08-27T22:10:33Z"/>
        </w:rPr>
      </w:pPr>
      <w:del w:author="Ronny Langset" w:id="2" w:date="2015-08-27T22:10:33Z">
        <w:r w:rsidDel="00000000" w:rsidR="00000000" w:rsidRPr="00000000">
          <w:fldChar w:fldCharType="begin"/>
        </w:r>
        <w:r w:rsidDel="00000000" w:rsidR="00000000" w:rsidRPr="00000000">
          <w:delInstrText xml:space="preserve">HYPERLINK \l "h.kkdfj0e6g50x"</w:delInstrText>
        </w:r>
        <w:r w:rsidDel="00000000" w:rsidR="00000000" w:rsidRPr="00000000">
          <w:fldChar w:fldCharType="separate"/>
        </w:r>
        <w:r w:rsidDel="00000000" w:rsidR="00000000" w:rsidRPr="00000000">
          <w:rPr>
            <w:color w:val="1155cc"/>
            <w:u w:val="single"/>
            <w:rtl w:val="0"/>
            <w:rPrChange w:author="Ronny Langset" w:id="3" w:date="2015-08-27T22:10:33Z">
              <w:rPr>
                <w:color w:val="1155cc"/>
                <w:u w:val="single"/>
              </w:rPr>
            </w:rPrChange>
          </w:rPr>
          <w:delText xml:space="preserve">Appendix II: Banter</w:delText>
        </w:r>
        <w:r w:rsidDel="00000000" w:rsidR="00000000" w:rsidRPr="00000000">
          <w:fldChar w:fldCharType="end"/>
        </w:r>
        <w:r w:rsidDel="00000000" w:rsidR="00000000" w:rsidRPr="00000000">
          <w:rPr>
            <w:rtl w:val="0"/>
          </w:rPr>
        </w:r>
      </w:del>
    </w:p>
    <w:p w:rsidR="00000000" w:rsidDel="00000000" w:rsidP="00000000" w:rsidRDefault="00000000" w:rsidRPr="00000000">
      <w:pPr>
        <w:pStyle w:val="Heading1"/>
        <w:contextualSpacing w:val="0"/>
      </w:pPr>
      <w:bookmarkStart w:colFirst="0" w:colLast="0" w:name="h.ujjym4r4zsoq" w:id="2"/>
      <w:bookmarkEnd w:id="2"/>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Modding infinity-engine games is not as obvious as it could be. This tutorial is an attempt to explain the basics of IE modding. At the end of this tutorial you will hopefully have added your own NPC to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tutorial will accomplish following things:</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Create an NPC Creature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Add a small dialog to the NPC</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Add a small script to the NPC</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Spawn the NPC in an existing area</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Package everything with a simple installer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tutorial NPC can be downloaded </w:t>
      </w:r>
      <w:hyperlink r:id="rId6">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pStyle w:val="Heading1"/>
        <w:contextualSpacing w:val="0"/>
      </w:pPr>
      <w:bookmarkStart w:colFirst="0" w:colLast="0" w:name="h.o03hdk6h9mc0" w:id="3"/>
      <w:bookmarkEnd w:id="3"/>
      <w:r w:rsidDel="00000000" w:rsidR="00000000" w:rsidRPr="00000000">
        <w:rPr>
          <w:rtl w:val="0"/>
        </w:rPr>
        <w:t xml:space="preserve">Tools</w:t>
      </w:r>
    </w:p>
    <w:p w:rsidR="00000000" w:rsidDel="00000000" w:rsidP="00000000" w:rsidRDefault="00000000" w:rsidRPr="00000000">
      <w:pPr>
        <w:contextualSpacing w:val="0"/>
      </w:pPr>
      <w:r w:rsidDel="00000000" w:rsidR="00000000" w:rsidRPr="00000000">
        <w:rPr>
          <w:rtl w:val="0"/>
        </w:rPr>
        <w:t xml:space="preserve">In this tutorial, we’ll be using several tools:</w:t>
      </w:r>
    </w:p>
    <w:p w:rsidR="00000000" w:rsidDel="00000000" w:rsidP="00000000" w:rsidRDefault="00000000" w:rsidRPr="00000000">
      <w:pPr>
        <w:pStyle w:val="Heading2"/>
        <w:contextualSpacing w:val="0"/>
      </w:pPr>
      <w:bookmarkStart w:colFirst="0" w:colLast="0" w:name="h.u3dw9xhxf3fa" w:id="4"/>
      <w:bookmarkEnd w:id="4"/>
      <w:r w:rsidDel="00000000" w:rsidR="00000000" w:rsidRPr="00000000">
        <w:rPr>
          <w:rtl w:val="0"/>
        </w:rPr>
        <w:t xml:space="preserve">Baldur’s Gate Enhanced Edition</w:t>
      </w:r>
    </w:p>
    <w:p w:rsidR="00000000" w:rsidDel="00000000" w:rsidP="00000000" w:rsidRDefault="00000000" w:rsidRPr="00000000">
      <w:pPr>
        <w:contextualSpacing w:val="0"/>
      </w:pPr>
      <w:r w:rsidDel="00000000" w:rsidR="00000000" w:rsidRPr="00000000">
        <w:rPr>
          <w:rtl w:val="0"/>
        </w:rPr>
        <w:t xml:space="preserve">The obvious. We’ll be using the game to create as well as test our NPC.</w:t>
      </w:r>
    </w:p>
    <w:p w:rsidR="00000000" w:rsidDel="00000000" w:rsidP="00000000" w:rsidRDefault="00000000" w:rsidRPr="00000000">
      <w:pPr>
        <w:pStyle w:val="Heading3"/>
        <w:contextualSpacing w:val="0"/>
      </w:pPr>
      <w:bookmarkStart w:colFirst="0" w:colLast="0" w:name="h.p81vlksadkov" w:id="5"/>
      <w:bookmarkEnd w:id="5"/>
      <w:r w:rsidDel="00000000" w:rsidR="00000000" w:rsidRPr="00000000">
        <w:rPr>
          <w:rtl w:val="0"/>
        </w:rPr>
        <w:t xml:space="preserve">Enabling Cheats</w:t>
      </w:r>
    </w:p>
    <w:p w:rsidR="00000000" w:rsidDel="00000000" w:rsidP="00000000" w:rsidRDefault="00000000" w:rsidRPr="00000000">
      <w:pPr>
        <w:contextualSpacing w:val="0"/>
      </w:pPr>
      <w:r w:rsidDel="00000000" w:rsidR="00000000" w:rsidRPr="00000000">
        <w:rPr>
          <w:rtl w:val="0"/>
        </w:rPr>
        <w:t xml:space="preserve">You may want to enable cheats for easier developing &amp; testing.</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Open </w:t>
      </w:r>
      <w:r w:rsidDel="00000000" w:rsidR="00000000" w:rsidRPr="00000000">
        <w:rPr>
          <w:b w:val="1"/>
          <w:rtl w:val="0"/>
        </w:rPr>
        <w:t xml:space="preserve">“</w:t>
      </w:r>
      <w:r w:rsidDel="00000000" w:rsidR="00000000" w:rsidRPr="00000000">
        <w:rPr>
          <w:b w:val="1"/>
          <w:i w:val="1"/>
          <w:rtl w:val="0"/>
        </w:rPr>
        <w:t xml:space="preserve">baldur.ini”</w:t>
      </w:r>
      <w:r w:rsidDel="00000000" w:rsidR="00000000" w:rsidRPr="00000000">
        <w:rPr>
          <w:i w:val="1"/>
          <w:rtl w:val="0"/>
        </w:rPr>
        <w:t xml:space="preserve"> </w:t>
      </w:r>
      <w:r w:rsidDel="00000000" w:rsidR="00000000" w:rsidRPr="00000000">
        <w:rPr>
          <w:rtl w:val="0"/>
        </w:rPr>
        <w:t xml:space="preserve">file with a text editor (notepad++) located in your </w:t>
      </w:r>
      <w:r w:rsidDel="00000000" w:rsidR="00000000" w:rsidRPr="00000000">
        <w:rPr>
          <w:b w:val="1"/>
          <w:i w:val="1"/>
          <w:rtl w:val="0"/>
        </w:rPr>
        <w:t xml:space="preserve">“Documents/Baldur’s Gate - Enhanced Edition”</w:t>
      </w:r>
      <w:r w:rsidDel="00000000" w:rsidR="00000000" w:rsidRPr="00000000">
        <w:rPr>
          <w:i w:val="1"/>
          <w:rtl w:val="0"/>
        </w:rPr>
        <w:t xml:space="preserve"> </w:t>
      </w:r>
      <w:r w:rsidDel="00000000" w:rsidR="00000000" w:rsidRPr="00000000">
        <w:rPr>
          <w:rtl w:val="0"/>
        </w:rPr>
        <w:t xml:space="preserve"> folder.</w:t>
      </w:r>
    </w:p>
    <w:p w:rsidR="00000000" w:rsidDel="00000000" w:rsidP="00000000" w:rsidRDefault="00000000" w:rsidRPr="00000000">
      <w:pPr>
        <w:numPr>
          <w:ilvl w:val="0"/>
          <w:numId w:val="9"/>
        </w:numPr>
        <w:ind w:left="720" w:hanging="360"/>
        <w:contextualSpacing w:val="1"/>
        <w:rPr/>
      </w:pPr>
      <w:r w:rsidDel="00000000" w:rsidR="00000000" w:rsidRPr="00000000">
        <w:rPr>
          <w:rtl w:val="0"/>
        </w:rPr>
        <w:t xml:space="preserve">Add following line below “INSERT INTO options ROWS (“</w:t>
        <w:br w:type="textWrapping"/>
        <w:t xml:space="preserve">    </w:t>
      </w:r>
      <w:r w:rsidDel="00000000" w:rsidR="00000000" w:rsidRPr="00000000">
        <w:rPr>
          <w:b w:val="1"/>
          <w:i w:val="1"/>
          <w:rtl w:val="0"/>
        </w:rPr>
        <w:t xml:space="preserve">'Program Options','Debug Mode', '1',</w:t>
      </w:r>
      <w:r w:rsidDel="00000000" w:rsidR="00000000" w:rsidRPr="00000000">
        <w:rPr>
          <w:rtl w:val="0"/>
        </w:rPr>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In-game, you can press </w:t>
      </w:r>
      <w:r w:rsidDel="00000000" w:rsidR="00000000" w:rsidRPr="00000000">
        <w:rPr>
          <w:i w:val="1"/>
          <w:rtl w:val="0"/>
        </w:rPr>
        <w:t xml:space="preserve">ctrl</w:t>
      </w:r>
      <w:r w:rsidDel="00000000" w:rsidR="00000000" w:rsidRPr="00000000">
        <w:rPr>
          <w:rtl w:val="0"/>
        </w:rPr>
        <w:t xml:space="preserve"> + </w:t>
      </w:r>
      <w:r w:rsidDel="00000000" w:rsidR="00000000" w:rsidRPr="00000000">
        <w:rPr>
          <w:i w:val="1"/>
          <w:rtl w:val="0"/>
        </w:rPr>
        <w:t xml:space="preserve">space</w:t>
      </w:r>
      <w:r w:rsidDel="00000000" w:rsidR="00000000" w:rsidRPr="00000000">
        <w:rPr>
          <w:rtl w:val="0"/>
        </w:rPr>
        <w:t xml:space="preserve"> to open the console</w:t>
      </w:r>
    </w:p>
    <w:p w:rsidR="00000000" w:rsidDel="00000000" w:rsidP="00000000" w:rsidRDefault="00000000" w:rsidRPr="00000000">
      <w:pPr>
        <w:pStyle w:val="Heading2"/>
        <w:contextualSpacing w:val="0"/>
      </w:pPr>
      <w:bookmarkStart w:colFirst="0" w:colLast="0" w:name="h.c8bv8lz4tmch" w:id="6"/>
      <w:bookmarkEnd w:id="6"/>
      <w:r w:rsidDel="00000000" w:rsidR="00000000" w:rsidRPr="00000000">
        <w:rPr>
          <w:rtl w:val="0"/>
        </w:rPr>
        <w:t xml:space="preserve">WeiDU - The Weimer Dialog Utilities</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http://www.weidu.org/main.html#weidu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WeiDU started out as a tool for writing dialogs, but today it’s much more than that. This tool allows us to package our mod and maintain optimal compatibility with other mods (and other editions of BG).</w:t>
      </w:r>
    </w:p>
    <w:p w:rsidR="00000000" w:rsidDel="00000000" w:rsidP="00000000" w:rsidRDefault="00000000" w:rsidRPr="00000000">
      <w:pPr>
        <w:pStyle w:val="Heading2"/>
        <w:contextualSpacing w:val="0"/>
      </w:pPr>
      <w:bookmarkStart w:colFirst="0" w:colLast="0" w:name="h.hurx0btsw6u9" w:id="7"/>
      <w:bookmarkEnd w:id="7"/>
      <w:r w:rsidDel="00000000" w:rsidR="00000000" w:rsidRPr="00000000">
        <w:rPr>
          <w:rtl w:val="0"/>
        </w:rPr>
        <w:t xml:space="preserve">DLTCEP - DragonLance TC Editor</w:t>
      </w:r>
    </w:p>
    <w:p w:rsidR="00000000" w:rsidDel="00000000" w:rsidP="00000000" w:rsidRDefault="00000000" w:rsidRPr="00000000">
      <w:pPr>
        <w:contextualSpacing w:val="0"/>
      </w:pPr>
      <w:hyperlink r:id="rId8">
        <w:r w:rsidDel="00000000" w:rsidR="00000000" w:rsidRPr="00000000">
          <w:rPr>
            <w:color w:val="1155cc"/>
            <w:u w:val="single"/>
            <w:rtl w:val="0"/>
          </w:rPr>
          <w:t xml:space="preserve">http://sourceforge.net/projects/gemrb/files/Utilities/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an unofficial game editor for IE games. While there are other options as </w:t>
      </w:r>
      <w:ins w:author="Allen Hood" w:id="6" w:date="2016-02-08T01:00:38Z">
        <w:r w:rsidDel="00000000" w:rsidR="00000000" w:rsidRPr="00000000">
          <w:rPr>
            <w:rtl w:val="0"/>
          </w:rPr>
          <w:t xml:space="preserve"> </w:t>
        </w:r>
      </w:ins>
      <w:r w:rsidDel="00000000" w:rsidR="00000000" w:rsidRPr="00000000">
        <w:rPr>
          <w:rtl w:val="0"/>
        </w:rPr>
        <w:t xml:space="preserve">well, I’ll be using this one.</w:t>
      </w:r>
    </w:p>
    <w:p w:rsidR="00000000" w:rsidDel="00000000" w:rsidP="00000000" w:rsidRDefault="00000000" w:rsidRPr="00000000">
      <w:pPr>
        <w:pStyle w:val="Heading3"/>
        <w:contextualSpacing w:val="0"/>
      </w:pPr>
      <w:bookmarkStart w:colFirst="0" w:colLast="0" w:name="h.p1ss0zrrs5qi" w:id="8"/>
      <w:bookmarkEnd w:id="8"/>
      <w:r w:rsidDel="00000000" w:rsidR="00000000" w:rsidRPr="00000000">
        <w:rPr>
          <w:rtl w:val="0"/>
        </w:rPr>
        <w:t xml:space="preserve">Configuring DLTCEP</w:t>
      </w:r>
    </w:p>
    <w:p w:rsidR="00000000" w:rsidDel="00000000" w:rsidP="00000000" w:rsidRDefault="00000000" w:rsidRPr="00000000">
      <w:pPr>
        <w:contextualSpacing w:val="0"/>
      </w:pPr>
      <w:r w:rsidDel="00000000" w:rsidR="00000000" w:rsidRPr="00000000">
        <w:rPr>
          <w:rtl w:val="0"/>
        </w:rPr>
        <w:t xml:space="preserve">Before we can use DLTCEP, we’ll have to configure the editor to use BGEE settings. You can add configurations for multiple games (BG2, BGEE, IWD, …) but we’ll just stick to BGEE.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running DLTCEP, the editor will warn you to setup first. Click the </w:t>
      </w:r>
      <w:r w:rsidDel="00000000" w:rsidR="00000000" w:rsidRPr="00000000">
        <w:rPr>
          <w:b w:val="1"/>
          <w:i w:val="1"/>
          <w:rtl w:val="0"/>
        </w:rPr>
        <w:t xml:space="preserve">Setup</w:t>
      </w:r>
      <w:r w:rsidDel="00000000" w:rsidR="00000000" w:rsidRPr="00000000">
        <w:rPr>
          <w:b w:val="1"/>
          <w:rtl w:val="0"/>
        </w:rPr>
        <w:t xml:space="preserve"> </w:t>
      </w:r>
      <w:r w:rsidDel="00000000" w:rsidR="00000000" w:rsidRPr="00000000">
        <w:rPr>
          <w:rtl w:val="0"/>
        </w:rPr>
        <w:t xml:space="preserve">button in the bottom-left corner. A new window will open where you can change your configuration options.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Give your setup a name and change the game type to </w:t>
      </w:r>
      <w:r w:rsidDel="00000000" w:rsidR="00000000" w:rsidRPr="00000000">
        <w:rPr>
          <w:b w:val="1"/>
          <w:i w:val="1"/>
          <w:rtl w:val="0"/>
        </w:rPr>
        <w:t xml:space="preserve">BG[2]EE</w:t>
      </w:r>
      <w:r w:rsidDel="00000000" w:rsidR="00000000" w:rsidRPr="00000000">
        <w:rPr>
          <w:rtl w:val="0"/>
        </w:rPr>
        <w:t xml:space="preserv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Make sure the global preference </w:t>
      </w:r>
      <w:r w:rsidDel="00000000" w:rsidR="00000000" w:rsidRPr="00000000">
        <w:rPr>
          <w:b w:val="1"/>
          <w:i w:val="1"/>
          <w:rtl w:val="0"/>
        </w:rPr>
        <w:t xml:space="preserve">read-only</w:t>
      </w:r>
      <w:r w:rsidDel="00000000" w:rsidR="00000000" w:rsidRPr="00000000">
        <w:rPr>
          <w:rtl w:val="0"/>
        </w:rPr>
        <w:t xml:space="preserve"> is disabled. Otherwise you won’t be able to save files.</w:t>
      </w:r>
    </w:p>
    <w:p w:rsidR="00000000" w:rsidDel="00000000" w:rsidP="00000000" w:rsidRDefault="00000000" w:rsidRPr="00000000">
      <w:pPr>
        <w:numPr>
          <w:ilvl w:val="0"/>
          <w:numId w:val="14"/>
        </w:numPr>
        <w:contextualSpacing w:val="1"/>
        <w:rPr>
          <w:u w:val="none"/>
        </w:rPr>
        <w:pPrChange w:author="Anonymous" w:id="0" w:date="2014-11-18T22:27:55Z">
          <w:pPr>
            <w:numPr>
              <w:ilvl w:val="0"/>
              <w:numId w:val="14"/>
            </w:numPr>
            <w:ind w:left="720" w:hanging="360"/>
            <w:contextualSpacing w:val="1"/>
          </w:pPr>
        </w:pPrChange>
      </w:pPr>
      <w:r w:rsidDel="00000000" w:rsidR="00000000" w:rsidRPr="00000000">
        <w:rPr>
          <w:rtl w:val="0"/>
        </w:rPr>
        <w:t xml:space="preserve">You’ll need to locate the</w:t>
      </w:r>
      <w:del w:author="Anonymous" w:id="7" w:date="2014-11-18T22:26:13Z">
        <w:r w:rsidDel="00000000" w:rsidR="00000000" w:rsidRPr="00000000">
          <w:rPr>
            <w:rtl w:val="0"/>
          </w:rPr>
          <w:delText xml:space="preserve"> </w:delText>
        </w:r>
      </w:del>
      <w:ins w:author="Anonymous" w:id="8" w:date="2014-11-18T22:24:14Z">
        <w:del w:author="Anonymous" w:id="7" w:date="2014-11-18T22:26:13Z">
          <w:r w:rsidDel="00000000" w:rsidR="00000000" w:rsidRPr="00000000">
            <w:rPr>
              <w:b w:val="1"/>
              <w:i w:val="1"/>
              <w:rtl w:val="0"/>
              <w:rPrChange w:author="Anonymous" w:id="9" w:date="2014-11-18T22:24:14Z">
                <w:rPr/>
              </w:rPrChange>
            </w:rPr>
            <w:delText xml:space="preserve">hitin.</w:delText>
          </w:r>
        </w:del>
      </w:ins>
      <w:ins w:author="Anonymous" w:id="10" w:date="2014-11-18T22:24:51Z">
        <w:del w:author="Anonymous" w:id="7" w:date="2014-11-18T22:26:13Z">
          <w:r w:rsidDel="00000000" w:rsidR="00000000" w:rsidRPr="00000000">
            <w:rPr>
              <w:b w:val="1"/>
              <w:i w:val="1"/>
              <w:rtl w:val="0"/>
              <w:rPrChange w:author="Anonymous" w:id="11" w:date="2014-11-18T22:24:51Z">
                <w:rPr/>
              </w:rPrChange>
            </w:rPr>
            <w:delText xml:space="preserve">keys</w:delText>
          </w:r>
        </w:del>
      </w:ins>
      <w:ins w:author="Anonymous" w:id="8" w:date="2014-11-18T22:24:14Z">
        <w:del w:author="Anonymous" w:id="7" w:date="2014-11-18T22:26:13Z">
          <w:r w:rsidDel="00000000" w:rsidR="00000000" w:rsidRPr="00000000">
            <w:rPr>
              <w:b w:val="1"/>
              <w:i w:val="1"/>
              <w:rtl w:val="0"/>
              <w:rPrChange w:author="Anonymous" w:id="11" w:date="2014-11-18T22:24:51Z">
                <w:rPr/>
              </w:rPrChange>
            </w:rPr>
            <w:delText xml:space="preserve">key</w:delText>
          </w:r>
        </w:del>
      </w:ins>
      <w:del w:author="Anonymous" w:id="7" w:date="2014-11-18T22:26:13Z">
        <w:r w:rsidDel="00000000" w:rsidR="00000000" w:rsidRPr="00000000">
          <w:rPr>
            <w:b w:val="1"/>
            <w:i w:val="1"/>
            <w:rtl w:val="0"/>
            <w:rPrChange w:author="Anonymous" w:id="11" w:date="2014-11-18T22:24:51Z">
              <w:rPr>
                <w:b w:val="1"/>
                <w:i w:val="1"/>
              </w:rPr>
            </w:rPrChange>
          </w:rPr>
          <w:delText xml:space="preserve">c</w:delText>
        </w:r>
        <w:r w:rsidDel="00000000" w:rsidR="00000000" w:rsidRPr="00000000">
          <w:rPr>
            <w:rtl w:val="0"/>
            <w:rPrChange w:author="Anonymous" w:id="12" w:date="2014-11-18T22:27:55Z">
              <w:rPr>
                <w:b w:val="1"/>
                <w:i w:val="1"/>
              </w:rPr>
            </w:rPrChange>
          </w:rPr>
          <w:delText xml:space="preserve">hitin.key</w:delText>
        </w:r>
        <w:r w:rsidDel="00000000" w:rsidR="00000000" w:rsidRPr="00000000">
          <w:rPr>
            <w:rtl w:val="0"/>
            <w:rPrChange w:author="Anonymous" w:id="12" w:date="2014-11-18T22:27:55Z">
              <w:rPr/>
            </w:rPrChange>
          </w:rPr>
          <w:delText xml:space="preserve">. </w:delText>
        </w:r>
      </w:del>
      <w:ins w:author="Dan Marsh" w:id="13" w:date="2014-12-08T21:45:41Z">
        <w:r w:rsidDel="00000000" w:rsidR="00000000" w:rsidRPr="00000000">
          <w:rPr>
            <w:rtl w:val="0"/>
          </w:rPr>
          <w:t xml:space="preserve">chitin.key</w:t>
        </w:r>
      </w:ins>
      <w:r w:rsidDel="00000000" w:rsidR="00000000" w:rsidRPr="00000000">
        <w:rPr>
          <w:rtl w:val="0"/>
        </w:rPr>
        <w:t xml:space="preserve">This file is located in your BGEE installation directory and allows DLTCEP to locate all files that are used in BGEE.</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You’ll need to locate IEEP effect descriptions. The appropriate file is </w:t>
      </w:r>
      <w:r w:rsidDel="00000000" w:rsidR="00000000" w:rsidRPr="00000000">
        <w:rPr>
          <w:b w:val="1"/>
          <w:i w:val="1"/>
          <w:rtl w:val="0"/>
        </w:rPr>
        <w:t xml:space="preserve">BG2Effects.dat</w:t>
      </w:r>
      <w:r w:rsidDel="00000000" w:rsidR="00000000" w:rsidRPr="00000000">
        <w:rPr>
          <w:rtl w:val="0"/>
        </w:rPr>
        <w:t xml:space="preserve">, and is located in your DLTCEP installation directory.</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Press </w:t>
      </w:r>
      <w:r w:rsidDel="00000000" w:rsidR="00000000" w:rsidRPr="00000000">
        <w:rPr>
          <w:b w:val="1"/>
          <w:i w:val="1"/>
          <w:rtl w:val="0"/>
        </w:rPr>
        <w:t xml:space="preserve">Save &amp; Back</w:t>
      </w:r>
      <w:r w:rsidDel="00000000" w:rsidR="00000000" w:rsidRPr="00000000">
        <w:rPr>
          <w:i w:val="1"/>
          <w:rtl w:val="0"/>
        </w:rPr>
        <w:t xml:space="preserve">.</w:t>
      </w:r>
    </w:p>
    <w:p w:rsidR="00000000" w:rsidDel="00000000" w:rsidP="00000000" w:rsidRDefault="00000000" w:rsidRPr="00000000">
      <w:pPr>
        <w:numPr>
          <w:ilvl w:val="0"/>
          <w:numId w:val="14"/>
        </w:numPr>
        <w:ind w:left="720" w:hanging="360"/>
        <w:contextualSpacing w:val="1"/>
        <w:rPr/>
      </w:pPr>
      <w:r w:rsidDel="00000000" w:rsidR="00000000" w:rsidRPr="00000000">
        <w:rPr>
          <w:rtl w:val="0"/>
        </w:rPr>
        <w:t xml:space="preserve">DLTCEP will now reload all BGEE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5305425" cy="5730994"/>
            <wp:effectExtent b="0" l="0" r="0" t="0"/>
            <wp:docPr id="6" name="image12.jpg"/>
            <a:graphic>
              <a:graphicData uri="http://schemas.openxmlformats.org/drawingml/2006/picture">
                <pic:pic>
                  <pic:nvPicPr>
                    <pic:cNvPr id="0" name="image12.jpg"/>
                    <pic:cNvPicPr preferRelativeResize="0"/>
                  </pic:nvPicPr>
                  <pic:blipFill>
                    <a:blip r:embed="rId9"/>
                    <a:srcRect b="0" l="0" r="0" t="0"/>
                    <a:stretch>
                      <a:fillRect/>
                    </a:stretch>
                  </pic:blipFill>
                  <pic:spPr>
                    <a:xfrm>
                      <a:off x="0" y="0"/>
                      <a:ext cx="5305425" cy="5730994"/>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contextualSpacing w:val="0"/>
      </w:pPr>
      <w:bookmarkStart w:colFirst="0" w:colLast="0" w:name="h.wgkemdhj1aw4" w:id="9"/>
      <w:bookmarkEnd w:id="9"/>
      <w:r w:rsidDel="00000000" w:rsidR="00000000" w:rsidRPr="00000000">
        <w:rPr>
          <w:rtl w:val="0"/>
        </w:rPr>
        <w:t xml:space="preserve">Notepad++</w:t>
      </w:r>
    </w:p>
    <w:p w:rsidR="00000000" w:rsidDel="00000000" w:rsidP="00000000" w:rsidRDefault="00000000" w:rsidRPr="00000000">
      <w:pPr>
        <w:contextualSpacing w:val="0"/>
      </w:pPr>
      <w:hyperlink r:id="rId10">
        <w:r w:rsidDel="00000000" w:rsidR="00000000" w:rsidRPr="00000000">
          <w:rPr>
            <w:color w:val="1155cc"/>
            <w:u w:val="single"/>
            <w:rtl w:val="0"/>
          </w:rPr>
          <w:t xml:space="preserve">http://notepad-plus-plus.org/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We’ll need a text editor for creating dialogs &amp; scripts. Any text editor (like notepad) will do, but I’ll be using notepad++ which supports syntax highlighting. This allows us to easily identify basic scripting errors.</w:t>
      </w:r>
    </w:p>
    <w:p w:rsidR="00000000" w:rsidDel="00000000" w:rsidP="00000000" w:rsidRDefault="00000000" w:rsidRPr="00000000">
      <w:pPr>
        <w:pStyle w:val="Heading3"/>
        <w:contextualSpacing w:val="0"/>
      </w:pPr>
      <w:bookmarkStart w:colFirst="0" w:colLast="0" w:name="h.2y496ribckav" w:id="10"/>
      <w:bookmarkEnd w:id="10"/>
      <w:r w:rsidDel="00000000" w:rsidR="00000000" w:rsidRPr="00000000">
        <w:rPr>
          <w:rtl w:val="0"/>
        </w:rPr>
        <w:t xml:space="preserve">Syntax Highlighting</w:t>
      </w:r>
    </w:p>
    <w:p w:rsidR="00000000" w:rsidDel="00000000" w:rsidP="00000000" w:rsidRDefault="00000000" w:rsidRPr="00000000">
      <w:pPr>
        <w:contextualSpacing w:val="0"/>
      </w:pPr>
      <w:r w:rsidDel="00000000" w:rsidR="00000000" w:rsidRPr="00000000">
        <w:rPr>
          <w:rtl w:val="0"/>
        </w:rPr>
        <w:t xml:space="preserve">If you’ve installed notepad++, you’ll have to install the syntax highlighters for WeiDU files.</w:t>
      </w:r>
    </w:p>
    <w:p w:rsidR="00000000" w:rsidDel="00000000" w:rsidP="00000000" w:rsidRDefault="00000000" w:rsidRPr="00000000">
      <w:pPr>
        <w:contextualSpacing w:val="0"/>
      </w:pPr>
      <w:hyperlink r:id="rId11">
        <w:r w:rsidDel="00000000" w:rsidR="00000000" w:rsidRPr="00000000">
          <w:rPr>
            <w:color w:val="1155cc"/>
            <w:u w:val="single"/>
            <w:rtl w:val="0"/>
          </w:rPr>
          <w:t xml:space="preserve">https://docs.google.com/file/d/0B6Y0ez-SKHL1NHJ5M05nLVVkX1E/edit?usp=sharing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Unpack the 4 files somewhere.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Open Notepad++. Go to </w:t>
      </w:r>
      <w:r w:rsidDel="00000000" w:rsidR="00000000" w:rsidRPr="00000000">
        <w:rPr>
          <w:b w:val="1"/>
          <w:i w:val="1"/>
          <w:rtl w:val="0"/>
        </w:rPr>
        <w:t xml:space="preserve">Language </w:t>
      </w:r>
      <w:r w:rsidDel="00000000" w:rsidR="00000000" w:rsidRPr="00000000">
        <w:rPr>
          <w:rtl w:val="0"/>
        </w:rPr>
        <w:t xml:space="preserve">&gt;</w:t>
      </w:r>
      <w:r w:rsidDel="00000000" w:rsidR="00000000" w:rsidRPr="00000000">
        <w:rPr>
          <w:i w:val="1"/>
          <w:rtl w:val="0"/>
        </w:rPr>
        <w:t xml:space="preserve"> </w:t>
      </w:r>
      <w:r w:rsidDel="00000000" w:rsidR="00000000" w:rsidRPr="00000000">
        <w:rPr>
          <w:b w:val="1"/>
          <w:i w:val="1"/>
          <w:rtl w:val="0"/>
        </w:rPr>
        <w:t xml:space="preserve">Define Your Language</w:t>
      </w:r>
      <w:r w:rsidDel="00000000" w:rsidR="00000000" w:rsidRPr="00000000">
        <w:rPr>
          <w:b w:val="1"/>
          <w:rtl w:val="0"/>
        </w:rPr>
        <w:t xml:space="preserve"> </w:t>
      </w:r>
      <w:r w:rsidDel="00000000" w:rsidR="00000000" w:rsidRPr="00000000">
        <w:rPr>
          <w:rtl w:val="0"/>
        </w:rPr>
        <w:t xml:space="preserve">&gt; </w:t>
      </w:r>
      <w:r w:rsidDel="00000000" w:rsidR="00000000" w:rsidRPr="00000000">
        <w:rPr>
          <w:b w:val="1"/>
          <w:i w:val="1"/>
          <w:rtl w:val="0"/>
        </w:rPr>
        <w:t xml:space="preserve">Import</w:t>
      </w:r>
      <w:r w:rsidDel="00000000" w:rsidR="00000000" w:rsidRPr="00000000">
        <w:rPr>
          <w:b w:val="1"/>
          <w:rtl w:val="0"/>
        </w:rPr>
        <w:t xml:space="preserve"> </w:t>
      </w:r>
      <w:r w:rsidDel="00000000" w:rsidR="00000000" w:rsidRPr="00000000">
        <w:rPr>
          <w:rtl w:val="0"/>
        </w:rPr>
        <w:t xml:space="preserve">and select </w:t>
      </w:r>
      <w:r w:rsidDel="00000000" w:rsidR="00000000" w:rsidRPr="00000000">
        <w:rPr>
          <w:b w:val="1"/>
          <w:i w:val="1"/>
          <w:rtl w:val="0"/>
        </w:rPr>
        <w:t xml:space="preserve">“WeiDU D.xml”</w:t>
      </w:r>
      <w:r w:rsidDel="00000000" w:rsidR="00000000" w:rsidRPr="00000000">
        <w:rPr>
          <w:rtl w:val="0"/>
        </w:rPr>
        <w:t xml:space="preserve">. You’ve now imported syntax highlighting for di</w:t>
      </w:r>
      <w:del w:author="Evan Fredericksen" w:id="14" w:date="2015-02-02T08:03:24Z">
        <w:r w:rsidDel="00000000" w:rsidR="00000000" w:rsidRPr="00000000">
          <w:rPr>
            <w:rtl w:val="0"/>
          </w:rPr>
          <w:delText xml:space="preserve">alog fi</w:delText>
        </w:r>
      </w:del>
      <w:r w:rsidDel="00000000" w:rsidR="00000000" w:rsidRPr="00000000">
        <w:rPr>
          <w:rtl w:val="0"/>
        </w:rPr>
        <w:t xml:space="preserve">les. Continue importing all 4 xml files in the archive.</w:t>
      </w:r>
    </w:p>
    <w:p w:rsidR="00000000" w:rsidDel="00000000" w:rsidP="00000000" w:rsidRDefault="00000000" w:rsidRPr="00000000">
      <w:pPr>
        <w:pStyle w:val="Heading1"/>
        <w:contextualSpacing w:val="0"/>
      </w:pPr>
      <w:bookmarkStart w:colFirst="0" w:colLast="0" w:name="h.1zyh2lejxa99" w:id="11"/>
      <w:bookmarkEnd w:id="11"/>
      <w:r w:rsidDel="00000000" w:rsidR="00000000" w:rsidRPr="00000000">
        <w:rPr>
          <w:rtl w:val="0"/>
        </w:rPr>
        <w:t xml:space="preserve">Things you need to know</w:t>
      </w:r>
    </w:p>
    <w:p w:rsidR="00000000" w:rsidDel="00000000" w:rsidP="00000000" w:rsidRDefault="00000000" w:rsidRPr="00000000">
      <w:pPr>
        <w:contextualSpacing w:val="0"/>
      </w:pPr>
      <w:r w:rsidDel="00000000" w:rsidR="00000000" w:rsidRPr="00000000">
        <w:rPr>
          <w:rtl w:val="0"/>
        </w:rPr>
        <w:t xml:space="preserve">Before we start, there are a few things you need to know about modding IE games. The Infinity Engine was developed in the late nineties and as such comes with several limitations.</w:t>
      </w:r>
    </w:p>
    <w:p w:rsidR="00000000" w:rsidDel="00000000" w:rsidP="00000000" w:rsidRDefault="00000000" w:rsidRPr="00000000">
      <w:pPr>
        <w:pStyle w:val="Heading3"/>
        <w:contextualSpacing w:val="0"/>
      </w:pPr>
      <w:bookmarkStart w:colFirst="0" w:colLast="0" w:name="h.jrie9t6nusda" w:id="12"/>
      <w:bookmarkEnd w:id="12"/>
      <w:r w:rsidDel="00000000" w:rsidR="00000000" w:rsidRPr="00000000">
        <w:rPr>
          <w:rtl w:val="0"/>
        </w:rPr>
        <w:t xml:space="preserve">File name limit</w:t>
      </w:r>
    </w:p>
    <w:p w:rsidR="00000000" w:rsidDel="00000000" w:rsidP="00000000" w:rsidRDefault="00000000" w:rsidRPr="00000000">
      <w:pPr>
        <w:contextualSpacing w:val="0"/>
      </w:pPr>
      <w:r w:rsidDel="00000000" w:rsidR="00000000" w:rsidRPr="00000000">
        <w:rPr>
          <w:rtl w:val="0"/>
        </w:rPr>
        <w:t xml:space="preserve">File names can only be at most 8 characters long. That is, the creature file for an NPC named “Thea Branden” cannot be named </w:t>
      </w:r>
      <w:r w:rsidDel="00000000" w:rsidR="00000000" w:rsidRPr="00000000">
        <w:rPr>
          <w:b w:val="1"/>
          <w:i w:val="1"/>
          <w:rtl w:val="0"/>
        </w:rPr>
        <w:t xml:space="preserve">“TheaBranden.cre”</w:t>
      </w:r>
      <w:r w:rsidDel="00000000" w:rsidR="00000000" w:rsidRPr="00000000">
        <w:rPr>
          <w:rtl w:val="0"/>
        </w:rPr>
        <w:t xml:space="preserve"> (11 characters long).</w:t>
      </w:r>
      <w:r w:rsidDel="00000000" w:rsidR="00000000" w:rsidRPr="00000000">
        <w:rPr>
          <w:b w:val="1"/>
          <w:i w:val="1"/>
          <w:rtl w:val="0"/>
        </w:rPr>
        <w:t xml:space="preserve"> “THEA.cre”</w:t>
      </w:r>
      <w:r w:rsidDel="00000000" w:rsidR="00000000" w:rsidRPr="00000000">
        <w:rPr>
          <w:rtl w:val="0"/>
        </w:rPr>
        <w:t xml:space="preserve"> would be valid though.</w:t>
      </w:r>
    </w:p>
    <w:p w:rsidR="00000000" w:rsidDel="00000000" w:rsidP="00000000" w:rsidRDefault="00000000" w:rsidRPr="00000000">
      <w:pPr>
        <w:pStyle w:val="Heading3"/>
        <w:contextualSpacing w:val="0"/>
      </w:pPr>
      <w:bookmarkStart w:colFirst="0" w:colLast="0" w:name="h.a21j8a5uhwev" w:id="13"/>
      <w:bookmarkEnd w:id="13"/>
      <w:r w:rsidDel="00000000" w:rsidR="00000000" w:rsidRPr="00000000">
        <w:rPr>
          <w:rtl w:val="0"/>
        </w:rPr>
        <w:t xml:space="preserve">Name Collisions</w:t>
      </w:r>
    </w:p>
    <w:p w:rsidR="00000000" w:rsidDel="00000000" w:rsidP="00000000" w:rsidRDefault="00000000" w:rsidRPr="00000000">
      <w:pPr>
        <w:contextualSpacing w:val="0"/>
      </w:pPr>
      <w:r w:rsidDel="00000000" w:rsidR="00000000" w:rsidRPr="00000000">
        <w:rPr>
          <w:rtl w:val="0"/>
        </w:rPr>
        <w:t xml:space="preserve">Name collisions with other files will cause the newer file to completely overwrite the old file. To ensure your mod will not accidentally overwrite existing files and remain compatible with other mods, it’s recommended to use a two-letter prefix for all your mods. For example, I’m using the </w:t>
      </w:r>
      <w:r w:rsidDel="00000000" w:rsidR="00000000" w:rsidRPr="00000000">
        <w:rPr>
          <w:b w:val="1"/>
          <w:i w:val="1"/>
          <w:rtl w:val="0"/>
        </w:rPr>
        <w:t xml:space="preserve">“E)”</w:t>
      </w:r>
      <w:r w:rsidDel="00000000" w:rsidR="00000000" w:rsidRPr="00000000">
        <w:rPr>
          <w:rtl w:val="0"/>
        </w:rPr>
        <w:t xml:space="preserve"> prefix for all my mods. My “Thea” NPC file will be named </w:t>
      </w:r>
      <w:r w:rsidDel="00000000" w:rsidR="00000000" w:rsidRPr="00000000">
        <w:rPr>
          <w:b w:val="1"/>
          <w:i w:val="1"/>
          <w:rtl w:val="0"/>
        </w:rPr>
        <w:t xml:space="preserve">“E)THEA.cre”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Note that with the 8 character limit, that leaves only 6 characters for naming your files.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may reserve your own prefix here: </w:t>
      </w:r>
      <w:hyperlink r:id="rId12">
        <w:r w:rsidDel="00000000" w:rsidR="00000000" w:rsidRPr="00000000">
          <w:rPr>
            <w:color w:val="1155cc"/>
            <w:u w:val="single"/>
            <w:rtl w:val="0"/>
          </w:rPr>
          <w:t xml:space="preserve">http://forums.blackwyrmlair.net/index.php?showtopic=113</w:t>
        </w:r>
      </w:hyperlink>
      <w:r w:rsidDel="00000000" w:rsidR="00000000" w:rsidRPr="00000000">
        <w:rPr>
          <w:rtl w:val="0"/>
        </w:rPr>
      </w:r>
    </w:p>
    <w:p w:rsidR="00000000" w:rsidDel="00000000" w:rsidP="00000000" w:rsidRDefault="00000000" w:rsidRPr="00000000">
      <w:pPr>
        <w:pStyle w:val="Heading1"/>
        <w:contextualSpacing w:val="0"/>
      </w:pPr>
      <w:bookmarkStart w:colFirst="0" w:colLast="0" w:name="h.2ozasy2ybs78" w:id="14"/>
      <w:bookmarkEnd w:id="14"/>
      <w:r w:rsidDel="00000000" w:rsidR="00000000" w:rsidRPr="00000000">
        <w:rPr>
          <w:rtl w:val="0"/>
        </w:rPr>
        <w:t xml:space="preserve">File Organization</w:t>
      </w:r>
    </w:p>
    <w:p w:rsidR="00000000" w:rsidDel="00000000" w:rsidP="00000000" w:rsidRDefault="00000000" w:rsidRPr="00000000">
      <w:pPr>
        <w:contextualSpacing w:val="0"/>
      </w:pPr>
      <w:r w:rsidDel="00000000" w:rsidR="00000000" w:rsidRPr="00000000">
        <w:rPr>
          <w:rtl w:val="0"/>
        </w:rPr>
        <w:t xml:space="preserve">To keep things structured, we’ll need some way to organize our files.</w:t>
      </w:r>
    </w:p>
    <w:p w:rsidR="00000000" w:rsidDel="00000000" w:rsidP="00000000" w:rsidRDefault="00000000" w:rsidRPr="00000000">
      <w:pPr>
        <w:contextualSpacing w:val="0"/>
      </w:pPr>
      <w:r w:rsidDel="00000000" w:rsidR="00000000" w:rsidRPr="00000000">
        <w:drawing>
          <wp:inline distB="114300" distT="114300" distL="114300" distR="114300">
            <wp:extent cx="1152525" cy="1800225"/>
            <wp:effectExtent b="0" l="0" r="0" t="0"/>
            <wp:docPr id="8" name="image14.jpg"/>
            <a:graphic>
              <a:graphicData uri="http://schemas.openxmlformats.org/drawingml/2006/picture">
                <pic:pic>
                  <pic:nvPicPr>
                    <pic:cNvPr id="0" name="image14.jpg"/>
                    <pic:cNvPicPr preferRelativeResize="0"/>
                  </pic:nvPicPr>
                  <pic:blipFill>
                    <a:blip r:embed="rId13"/>
                    <a:srcRect b="0" l="0" r="0" t="0"/>
                    <a:stretch>
                      <a:fillRect/>
                    </a:stretch>
                  </pic:blipFill>
                  <pic:spPr>
                    <a:xfrm>
                      <a:off x="0" y="0"/>
                      <a:ext cx="1152525" cy="18002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pPr>
      <w:bookmarkStart w:colFirst="0" w:colLast="0" w:name="h.cjxr9ejmhwup" w:id="15"/>
      <w:bookmarkEnd w:id="15"/>
      <w:r w:rsidDel="00000000" w:rsidR="00000000" w:rsidRPr="00000000">
        <w:rPr>
          <w:rtl w:val="0"/>
        </w:rPr>
        <w:t xml:space="preserve">Create NPC Creature</w:t>
      </w:r>
    </w:p>
    <w:p w:rsidR="00000000" w:rsidDel="00000000" w:rsidP="00000000" w:rsidRDefault="00000000" w:rsidRPr="00000000">
      <w:pPr>
        <w:contextualSpacing w:val="0"/>
      </w:pPr>
      <w:r w:rsidDel="00000000" w:rsidR="00000000" w:rsidRPr="00000000">
        <w:rPr>
          <w:rtl w:val="0"/>
        </w:rPr>
        <w:t xml:space="preserve">The first thing we’ll do is create our creature file. A creature file ends with the</w:t>
      </w:r>
      <w:r w:rsidDel="00000000" w:rsidR="00000000" w:rsidRPr="00000000">
        <w:rPr>
          <w:b w:val="1"/>
          <w:rtl w:val="0"/>
        </w:rPr>
        <w:t xml:space="preserve"> </w:t>
      </w:r>
      <w:r w:rsidDel="00000000" w:rsidR="00000000" w:rsidRPr="00000000">
        <w:rPr>
          <w:b w:val="1"/>
          <w:i w:val="1"/>
          <w:rtl w:val="0"/>
        </w:rPr>
        <w:t xml:space="preserve">.cre</w:t>
      </w:r>
      <w:r w:rsidDel="00000000" w:rsidR="00000000" w:rsidRPr="00000000">
        <w:rPr>
          <w:rtl w:val="0"/>
        </w:rPr>
        <w:t xml:space="preserve"> extension and stores all creature properties such as experience, strength, spells, etc.</w:t>
      </w:r>
    </w:p>
    <w:p w:rsidR="00000000" w:rsidDel="00000000" w:rsidP="00000000" w:rsidRDefault="00000000" w:rsidRPr="00000000">
      <w:pPr>
        <w:pStyle w:val="Heading2"/>
        <w:contextualSpacing w:val="0"/>
      </w:pPr>
      <w:bookmarkStart w:colFirst="0" w:colLast="0" w:name="h.ts8ymweglc1r" w:id="16"/>
      <w:bookmarkEnd w:id="16"/>
      <w:r w:rsidDel="00000000" w:rsidR="00000000" w:rsidRPr="00000000">
        <w:rPr>
          <w:rtl w:val="0"/>
        </w:rPr>
        <w:t xml:space="preserve">Export CHR File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easiest way to create a new creature is by exporting a new character from Baldur’s Gate.</w:t>
      </w:r>
    </w:p>
    <w:p w:rsidR="00000000" w:rsidDel="00000000" w:rsidP="00000000" w:rsidRDefault="00000000" w:rsidRPr="00000000">
      <w:pPr>
        <w:contextualSpacing w:val="0"/>
      </w:pPr>
      <w:del w:author="Anonymous" w:id="15" w:date="2015-05-26T22:33:30Z">
        <w:r w:rsidDel="00000000" w:rsidR="00000000" w:rsidRPr="00000000">
          <w:drawing>
            <wp:inline distB="114300" distT="114300" distL="114300" distR="114300">
              <wp:extent cx="5734050" cy="4229100"/>
              <wp:effectExtent b="0" l="0" r="0" t="0"/>
              <wp:docPr id="2" name="image08.jpg"/>
              <a:graphic>
                <a:graphicData uri="http://schemas.openxmlformats.org/drawingml/2006/picture">
                  <pic:pic>
                    <pic:nvPicPr>
                      <pic:cNvPr id="0" name="image08.jpg"/>
                      <pic:cNvPicPr preferRelativeResize="0"/>
                    </pic:nvPicPr>
                    <pic:blipFill>
                      <a:blip r:embed="rId14"/>
                      <a:srcRect b="0" l="0" r="0" t="0"/>
                      <a:stretch>
                        <a:fillRect/>
                      </a:stretch>
                    </pic:blipFill>
                    <pic:spPr>
                      <a:xfrm>
                        <a:off x="0" y="0"/>
                        <a:ext cx="5734050" cy="4229100"/>
                      </a:xfrm>
                      <a:prstGeom prst="rect"/>
                      <a:ln/>
                    </pic:spPr>
                  </pic:pic>
                </a:graphicData>
              </a:graphic>
            </wp:inline>
          </w:drawing>
        </w:r>
      </w:del>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Start a new game and work your way through the character generation of Baldur’s Gate. Enter a placeholder name &amp; biography, we’ll be changing this later.</w:t>
      </w:r>
    </w:p>
    <w:p w:rsidR="00000000" w:rsidDel="00000000" w:rsidP="00000000" w:rsidRDefault="00000000" w:rsidRPr="00000000">
      <w:pPr>
        <w:contextualSpacing w:val="0"/>
      </w:pPr>
      <w:r w:rsidDel="00000000" w:rsidR="00000000" w:rsidRPr="00000000">
        <w:rPr>
          <w:rtl w:val="0"/>
        </w:rPr>
        <w:t xml:space="preserve">If you have cheats enabled, you may set your NPC’s abilities to maximum (all 18’s) by pressing </w:t>
      </w:r>
      <w:r w:rsidDel="00000000" w:rsidR="00000000" w:rsidRPr="00000000">
        <w:rPr>
          <w:b w:val="1"/>
          <w:i w:val="1"/>
          <w:rtl w:val="0"/>
        </w:rPr>
        <w:t xml:space="preserve">ctrl + 8</w:t>
      </w:r>
      <w:r w:rsidDel="00000000" w:rsidR="00000000" w:rsidRPr="00000000">
        <w:rPr>
          <w:rtl w:val="0"/>
        </w:rPr>
        <w:t xml:space="preserve">. This allows you to set abilities without having to re</w:t>
      </w:r>
      <w:ins w:author="Anonymous" w:id="16" w:date="2015-05-26T22:33:31Z">
        <w:r w:rsidDel="00000000" w:rsidR="00000000" w:rsidRPr="00000000">
          <w:drawing>
            <wp:inline distB="114300" distT="114300" distL="114300" distR="114300">
              <wp:extent cx="5734050" cy="4229100"/>
              <wp:effectExtent b="0" l="0" r="0" t="0"/>
              <wp:docPr id="4"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5734050" cy="4229100"/>
                      </a:xfrm>
                      <a:prstGeom prst="rect"/>
                      <a:ln/>
                    </pic:spPr>
                  </pic:pic>
                </a:graphicData>
              </a:graphic>
            </wp:inline>
          </w:drawing>
        </w:r>
      </w:ins>
      <w:r w:rsidDel="00000000" w:rsidR="00000000" w:rsidRPr="00000000">
        <w:rPr>
          <w:rtl w:val="0"/>
        </w:rPr>
        <w:t xml:space="preserve">roll a hundred times.</w:t>
      </w:r>
    </w:p>
    <w:p w:rsidR="00000000" w:rsidDel="00000000" w:rsidP="00000000" w:rsidRDefault="00000000" w:rsidRPr="00000000">
      <w:pPr>
        <w:contextualSpacing w:val="0"/>
      </w:pPr>
      <w:r w:rsidDel="00000000" w:rsidR="00000000" w:rsidRPr="00000000">
        <w:rPr>
          <w:rtl w:val="0"/>
        </w:rPr>
        <w:t xml:space="preserve">When you’re ready, accept &amp; start the 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game itself you may use cheats to “finalize” your character. </w:t>
      </w:r>
    </w:p>
    <w:p w:rsidR="00000000" w:rsidDel="00000000" w:rsidP="00000000" w:rsidRDefault="00000000" w:rsidRPr="00000000">
      <w:pPr>
        <w:contextualSpacing w:val="0"/>
      </w:pPr>
      <w:r w:rsidDel="00000000" w:rsidR="00000000" w:rsidRPr="00000000">
        <w:drawing>
          <wp:inline distB="114300" distT="114300" distL="114300" distR="114300">
            <wp:extent cx="5734050" cy="1358900"/>
            <wp:effectExtent b="0" l="0" r="0" t="0"/>
            <wp:docPr id="1" name="image03.jpg"/>
            <a:graphic>
              <a:graphicData uri="http://schemas.openxmlformats.org/drawingml/2006/picture">
                <pic:pic>
                  <pic:nvPicPr>
                    <pic:cNvPr id="0" name="image03.jpg"/>
                    <pic:cNvPicPr preferRelativeResize="0"/>
                  </pic:nvPicPr>
                  <pic:blipFill>
                    <a:blip r:embed="rId16"/>
                    <a:srcRect b="0" l="0" r="0" t="0"/>
                    <a:stretch>
                      <a:fillRect/>
                    </a:stretch>
                  </pic:blipFill>
                  <pic:spPr>
                    <a:xfrm>
                      <a:off x="0" y="0"/>
                      <a:ext cx="5734050" cy="1358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open the console by pressing </w:t>
      </w:r>
      <w:r w:rsidDel="00000000" w:rsidR="00000000" w:rsidRPr="00000000">
        <w:rPr>
          <w:b w:val="1"/>
          <w:i w:val="1"/>
          <w:rtl w:val="0"/>
        </w:rPr>
        <w:t xml:space="preserve">ctrl + space</w:t>
      </w:r>
      <w:r w:rsidDel="00000000" w:rsidR="00000000" w:rsidRPr="00000000">
        <w:rPr>
          <w:rtl w:val="0"/>
        </w:rPr>
        <w:t xml:space="preserve">. If your player doesn’t start at level 1, it’s easier to add experience now and level-up so Baldur’s gate will automatically calculate your new abilities (THAC0, spells,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you’re ready, go to your character sheet and press </w:t>
      </w:r>
      <w:r w:rsidDel="00000000" w:rsidR="00000000" w:rsidRPr="00000000">
        <w:rPr>
          <w:b w:val="1"/>
          <w:i w:val="1"/>
          <w:rtl w:val="0"/>
        </w:rPr>
        <w:t xml:space="preserve">Export</w:t>
      </w:r>
      <w:r w:rsidDel="00000000" w:rsidR="00000000" w:rsidRPr="00000000">
        <w:rPr>
          <w:rtl w:val="0"/>
        </w:rPr>
        <w:t xml:space="preserve">. Don’t worry about forgetting something, changes can always be made later.</w:t>
      </w:r>
    </w:p>
    <w:p w:rsidR="00000000" w:rsidDel="00000000" w:rsidP="00000000" w:rsidRDefault="00000000" w:rsidRPr="00000000">
      <w:pPr>
        <w:contextualSpacing w:val="0"/>
      </w:pPr>
      <w:r w:rsidDel="00000000" w:rsidR="00000000" w:rsidRPr="00000000">
        <w:drawing>
          <wp:inline distB="114300" distT="114300" distL="114300" distR="114300">
            <wp:extent cx="5734050" cy="4711700"/>
            <wp:effectExtent b="0" l="0" r="0" t="0"/>
            <wp:docPr id="5" name="image11.jpg"/>
            <a:graphic>
              <a:graphicData uri="http://schemas.openxmlformats.org/drawingml/2006/picture">
                <pic:pic>
                  <pic:nvPicPr>
                    <pic:cNvPr id="0" name="image11.jpg"/>
                    <pic:cNvPicPr preferRelativeResize="0"/>
                  </pic:nvPicPr>
                  <pic:blipFill>
                    <a:blip r:embed="rId17"/>
                    <a:srcRect b="0" l="0" r="0" t="0"/>
                    <a:stretch>
                      <a:fillRect/>
                    </a:stretch>
                  </pic:blipFill>
                  <pic:spPr>
                    <a:xfrm>
                      <a:off x="0" y="0"/>
                      <a:ext cx="5734050" cy="4711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Your exported character file can be found in </w:t>
      </w:r>
      <w:r w:rsidDel="00000000" w:rsidR="00000000" w:rsidRPr="00000000">
        <w:rPr>
          <w:b w:val="1"/>
          <w:rtl w:val="0"/>
        </w:rPr>
        <w:t xml:space="preserve">“</w:t>
      </w:r>
      <w:r w:rsidDel="00000000" w:rsidR="00000000" w:rsidRPr="00000000">
        <w:rPr>
          <w:b w:val="1"/>
          <w:i w:val="1"/>
          <w:rtl w:val="0"/>
        </w:rPr>
        <w:t xml:space="preserve">Documents/Baldur’s Gate - Enhanced Edition/Characters”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pPr>
        <w:pStyle w:val="Heading2"/>
        <w:contextualSpacing w:val="0"/>
      </w:pPr>
      <w:bookmarkStart w:colFirst="0" w:colLast="0" w:name="h.bvgcj6f3n6vp" w:id="17"/>
      <w:bookmarkEnd w:id="17"/>
      <w:r w:rsidDel="00000000" w:rsidR="00000000" w:rsidRPr="00000000">
        <w:rPr>
          <w:rtl w:val="0"/>
        </w:rPr>
        <w:t xml:space="preserve">Create CRE file in DLTCEP</w:t>
      </w:r>
    </w:p>
    <w:p w:rsidR="00000000" w:rsidDel="00000000" w:rsidP="00000000" w:rsidRDefault="00000000" w:rsidRPr="00000000">
      <w:pPr>
        <w:contextualSpacing w:val="0"/>
      </w:pPr>
      <w:ins w:author="Anonymous" w:id="17" w:date="2015-02-15T21:06:39Z">
        <w:del w:author="adeon78" w:id="18" w:date="2015-03-23T23:04:07Z">
          <w:r w:rsidDel="00000000" w:rsidR="00000000" w:rsidRPr="00000000">
            <w:rPr>
              <w:rtl w:val="0"/>
            </w:rPr>
            <w:delText xml:space="preserve">m</w:delText>
          </w:r>
        </w:del>
      </w:ins>
      <w:r w:rsidDel="00000000" w:rsidR="00000000" w:rsidRPr="00000000">
        <w:rPr>
          <w:rtl w:val="0"/>
        </w:rPr>
        <w:t xml:space="preserve">The next step is to create a .</w:t>
      </w:r>
      <w:r w:rsidDel="00000000" w:rsidR="00000000" w:rsidRPr="00000000">
        <w:rPr>
          <w:b w:val="1"/>
          <w:rtl w:val="0"/>
        </w:rPr>
        <w:t xml:space="preserve">cre</w:t>
      </w:r>
      <w:r w:rsidDel="00000000" w:rsidR="00000000" w:rsidRPr="00000000">
        <w:rPr>
          <w:rtl w:val="0"/>
        </w:rPr>
        <w:t xml:space="preserve"> file in DLTCEP.</w:t>
      </w:r>
    </w:p>
    <w:p w:rsidR="00000000" w:rsidDel="00000000" w:rsidP="00000000" w:rsidRDefault="00000000" w:rsidRPr="00000000">
      <w:pPr>
        <w:contextualSpacing w:val="0"/>
      </w:pPr>
      <w:r w:rsidDel="00000000" w:rsidR="00000000" w:rsidRPr="00000000">
        <w:rPr>
          <w:rtl w:val="0"/>
        </w:rPr>
        <w:t xml:space="preserve">Open DLTCEP. Go to </w:t>
      </w:r>
      <w:r w:rsidDel="00000000" w:rsidR="00000000" w:rsidRPr="00000000">
        <w:rPr>
          <w:b w:val="1"/>
          <w:i w:val="1"/>
          <w:rtl w:val="0"/>
        </w:rPr>
        <w:t xml:space="preserve">Edit </w:t>
      </w:r>
      <w:r w:rsidDel="00000000" w:rsidR="00000000" w:rsidRPr="00000000">
        <w:rPr>
          <w:rtl w:val="0"/>
        </w:rPr>
        <w:t xml:space="preserve">&gt; </w:t>
      </w:r>
      <w:r w:rsidDel="00000000" w:rsidR="00000000" w:rsidRPr="00000000">
        <w:rPr>
          <w:b w:val="1"/>
          <w:i w:val="1"/>
          <w:rtl w:val="0"/>
        </w:rPr>
        <w:t xml:space="preserve">Creatures</w:t>
      </w:r>
      <w:ins w:author="LiL Reapur" w:id="19" w:date="2016-04-18T04:56:20Z">
        <w:r w:rsidDel="00000000" w:rsidR="00000000" w:rsidRPr="00000000">
          <w:rPr>
            <w:b w:val="1"/>
            <w:i w:val="1"/>
            <w:rtl w:val="0"/>
          </w:rPr>
          <w:t xml:space="preserve">&gt;</w:t>
        </w:r>
        <w:r w:rsidDel="00000000" w:rsidR="00000000" w:rsidRPr="00000000">
          <w:rPr>
            <w:rtl w:val="0"/>
            <w:rPrChange w:author="LiL Reapur" w:id="20" w:date="2016-04-18T04:56:20Z">
              <w:rPr>
                <w:b w:val="1"/>
                <w:i w:val="1"/>
              </w:rPr>
            </w:rPrChange>
          </w:rPr>
          <w:t xml:space="preserve"> File&gt; </w:t>
        </w:r>
      </w:ins>
      <w:r w:rsidDel="00000000" w:rsidR="00000000" w:rsidRPr="00000000">
        <w:rPr>
          <w:b w:val="1"/>
          <w:rtl w:val="0"/>
        </w:rPr>
        <w:t xml:space="preserve"> </w:t>
      </w:r>
      <w:r w:rsidDel="00000000" w:rsidR="00000000" w:rsidRPr="00000000">
        <w:rPr>
          <w:rtl w:val="0"/>
        </w:rPr>
        <w:t xml:space="preserve">and click </w:t>
      </w:r>
      <w:r w:rsidDel="00000000" w:rsidR="00000000" w:rsidRPr="00000000">
        <w:rPr>
          <w:b w:val="1"/>
          <w:i w:val="1"/>
          <w:rtl w:val="0"/>
        </w:rPr>
        <w:t xml:space="preserve">Load External Creature</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the file dialog window, make sure you have selected files of type </w:t>
      </w:r>
      <w:r w:rsidDel="00000000" w:rsidR="00000000" w:rsidRPr="00000000">
        <w:rPr>
          <w:b w:val="1"/>
          <w:i w:val="1"/>
          <w:rtl w:val="0"/>
        </w:rPr>
        <w:t xml:space="preserve">“Character Files (.chr)”</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Locate your </w:t>
      </w:r>
      <w:r w:rsidDel="00000000" w:rsidR="00000000" w:rsidRPr="00000000">
        <w:rPr>
          <w:b w:val="1"/>
          <w:i w:val="1"/>
          <w:rtl w:val="0"/>
        </w:rPr>
        <w:t xml:space="preserve">CHR</w:t>
      </w:r>
      <w:r w:rsidDel="00000000" w:rsidR="00000000" w:rsidRPr="00000000">
        <w:rPr>
          <w:i w:val="1"/>
          <w:rtl w:val="0"/>
        </w:rPr>
        <w:t xml:space="preserve"> </w:t>
      </w:r>
      <w:r w:rsidDel="00000000" w:rsidR="00000000" w:rsidRPr="00000000">
        <w:rPr>
          <w:rtl w:val="0"/>
        </w:rPr>
        <w:t xml:space="preserve">file that you have previously exported.</w:t>
      </w:r>
    </w:p>
    <w:p w:rsidR="00000000" w:rsidDel="00000000" w:rsidP="00000000" w:rsidRDefault="00000000" w:rsidRPr="00000000">
      <w:pPr>
        <w:contextualSpacing w:val="0"/>
      </w:pPr>
      <w:r w:rsidDel="00000000" w:rsidR="00000000" w:rsidRPr="00000000">
        <w:rPr>
          <w:rtl w:val="0"/>
        </w:rPr>
        <w:t xml:space="preserve">Congratulations, you’ve now imported your character.</w:t>
      </w:r>
    </w:p>
    <w:p w:rsidR="00000000" w:rsidDel="00000000" w:rsidP="00000000" w:rsidRDefault="00000000" w:rsidRPr="00000000">
      <w:pPr>
        <w:contextualSpacing w:val="0"/>
      </w:pPr>
      <w:r w:rsidDel="00000000" w:rsidR="00000000" w:rsidRPr="00000000">
        <w:rPr>
          <w:rtl w:val="0"/>
        </w:rPr>
        <w:t xml:space="preserve">Don’t worry if your character doesn’t have a name or biography.</w:t>
      </w:r>
    </w:p>
    <w:p w:rsidR="00000000" w:rsidDel="00000000" w:rsidP="00000000" w:rsidRDefault="00000000" w:rsidRPr="00000000">
      <w:pPr>
        <w:pStyle w:val="Heading3"/>
        <w:contextualSpacing w:val="0"/>
      </w:pPr>
      <w:bookmarkStart w:colFirst="0" w:colLast="0" w:name="h.1qkd3kvc46vf" w:id="18"/>
      <w:bookmarkEnd w:id="18"/>
      <w:r w:rsidDel="00000000" w:rsidR="00000000" w:rsidRPr="00000000">
        <w:rPr>
          <w:rtl w:val="0"/>
        </w:rPr>
        <w:t xml:space="preserve">Required Changes</w:t>
      </w:r>
    </w:p>
    <w:p w:rsidR="00000000" w:rsidDel="00000000" w:rsidP="00000000" w:rsidRDefault="00000000" w:rsidRPr="00000000">
      <w:pPr>
        <w:contextualSpacing w:val="0"/>
      </w:pPr>
      <w:r w:rsidDel="00000000" w:rsidR="00000000" w:rsidRPr="00000000">
        <w:rPr>
          <w:rtl w:val="0"/>
        </w:rPr>
        <w:t xml:space="preserve">Before we continue, you </w:t>
      </w:r>
      <w:r w:rsidDel="00000000" w:rsidR="00000000" w:rsidRPr="00000000">
        <w:rPr>
          <w:b w:val="1"/>
          <w:rtl w:val="0"/>
        </w:rPr>
        <w:t xml:space="preserve">must </w:t>
      </w:r>
      <w:r w:rsidDel="00000000" w:rsidR="00000000" w:rsidRPr="00000000">
        <w:rPr>
          <w:rtl w:val="0"/>
        </w:rPr>
        <w:t xml:space="preserve">ensure that you modify following fields: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General Properties:</w:t>
      </w:r>
    </w:p>
    <w:p w:rsidR="00000000" w:rsidDel="00000000" w:rsidP="00000000" w:rsidRDefault="00000000" w:rsidRPr="00000000">
      <w:pPr>
        <w:numPr>
          <w:ilvl w:val="1"/>
          <w:numId w:val="1"/>
        </w:numPr>
        <w:ind w:left="1440" w:hanging="360"/>
        <w:contextualSpacing w:val="1"/>
        <w:rPr/>
      </w:pPr>
      <w:r w:rsidDel="00000000" w:rsidR="00000000" w:rsidRPr="00000000">
        <w:rPr>
          <w:rtl w:val="0"/>
        </w:rPr>
        <w:t xml:space="preserve">Class Flags: </w:t>
      </w:r>
      <w:r w:rsidDel="00000000" w:rsidR="00000000" w:rsidRPr="00000000">
        <w:rPr>
          <w:b w:val="1"/>
          <w:i w:val="1"/>
          <w:rtl w:val="0"/>
        </w:rPr>
        <w:t xml:space="preserve">0x0000 Normal</w:t>
      </w:r>
      <w:r w:rsidDel="00000000" w:rsidR="00000000" w:rsidRPr="00000000">
        <w:rPr>
          <w:b w:val="1"/>
          <w:rtl w:val="0"/>
        </w:rPr>
        <w:t xml:space="preserve"> </w:t>
      </w:r>
      <w:r w:rsidDel="00000000" w:rsidR="00000000" w:rsidRPr="00000000">
        <w:rPr>
          <w:rtl w:val="0"/>
        </w:rPr>
        <w:t xml:space="preserve">(this disables the “export” button on the creature)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Reaction: </w:t>
      </w:r>
      <w:r w:rsidDel="00000000" w:rsidR="00000000" w:rsidRPr="00000000">
        <w:rPr>
          <w:b w:val="1"/>
          <w:i w:val="1"/>
          <w:rtl w:val="0"/>
        </w:rPr>
        <w:t xml:space="preserve">0x80 neutral</w:t>
      </w:r>
      <w:r w:rsidDel="00000000" w:rsidR="00000000" w:rsidRPr="00000000">
        <w:rPr>
          <w:rtl w:val="0"/>
        </w:rPr>
        <w:t xml:space="preserve"> (this makes the character behave neutral instead of like a “PC”)</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Icons &amp; Scripts: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Override Script: </w:t>
      </w:r>
      <w:r w:rsidDel="00000000" w:rsidR="00000000" w:rsidRPr="00000000">
        <w:rPr>
          <w:b w:val="1"/>
          <w:i w:val="1"/>
          <w:rtl w:val="0"/>
        </w:rPr>
        <w:t xml:space="preserve">E)Thea </w:t>
      </w:r>
      <w:r w:rsidDel="00000000" w:rsidR="00000000" w:rsidRPr="00000000">
        <w:rPr>
          <w:rtl w:val="0"/>
        </w:rPr>
        <w:t xml:space="preserve">(this identifies our script file)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Default Script: </w:t>
      </w:r>
      <w:r w:rsidDel="00000000" w:rsidR="00000000" w:rsidRPr="00000000">
        <w:rPr>
          <w:b w:val="1"/>
          <w:i w:val="1"/>
          <w:rtl w:val="0"/>
        </w:rPr>
        <w:t xml:space="preserve">NONE</w:t>
      </w:r>
      <w:ins w:author="Gustavo Ito" w:id="21" w:date="2015-04-27T02:00:57Z">
        <w:r w:rsidDel="00000000" w:rsidR="00000000" w:rsidRPr="00000000">
          <w:rPr>
            <w:b w:val="1"/>
            <w:i w:val="1"/>
            <w:rtl w:val="0"/>
          </w:rPr>
          <w:t xml:space="preserve"> </w:t>
        </w:r>
      </w:ins>
      <w:r w:rsidDel="00000000" w:rsidR="00000000" w:rsidRPr="00000000">
        <w:rPr>
          <w:rtl w:val="0"/>
        </w:rPr>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Dialog: </w:t>
      </w:r>
      <w:r w:rsidDel="00000000" w:rsidR="00000000" w:rsidRPr="00000000">
        <w:rPr>
          <w:b w:val="1"/>
          <w:i w:val="1"/>
          <w:rtl w:val="0"/>
        </w:rPr>
        <w:t xml:space="preserve">E)Thea</w:t>
      </w:r>
      <w:r w:rsidDel="00000000" w:rsidR="00000000" w:rsidRPr="00000000">
        <w:rPr>
          <w:rtl w:val="0"/>
        </w:rPr>
        <w:t xml:space="preserve"> (this identifies our dialog files)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Scripting name (Death variable): </w:t>
      </w:r>
      <w:r w:rsidDel="00000000" w:rsidR="00000000" w:rsidRPr="00000000">
        <w:rPr>
          <w:b w:val="1"/>
          <w:i w:val="1"/>
          <w:rtl w:val="0"/>
        </w:rPr>
        <w:t xml:space="preserve">E)Thea </w:t>
      </w:r>
      <w:r w:rsidDel="00000000" w:rsidR="00000000" w:rsidRPr="00000000">
        <w:rPr>
          <w:rtl w:val="0"/>
        </w:rPr>
        <w:t xml:space="preserve">(this is a unique identifier for our NPC and allows scripts &amp; dialogs to reference our NPC)</w:t>
      </w:r>
    </w:p>
    <w:p w:rsidR="00000000" w:rsidDel="00000000" w:rsidP="00000000" w:rsidRDefault="00000000" w:rsidRPr="00000000">
      <w:pPr>
        <w:contextualSpacing w:val="0"/>
      </w:pPr>
      <w:r w:rsidDel="00000000" w:rsidR="00000000" w:rsidRPr="00000000">
        <w:rPr>
          <w:rtl w:val="0"/>
        </w:rPr>
        <w:t xml:space="preserve">Note that our dialogs &amp; scripts can have any name. It’s probably a good idea to use the same name for the override script, dialogs and death variable.</w:t>
      </w:r>
    </w:p>
    <w:p w:rsidR="00000000" w:rsidDel="00000000" w:rsidP="00000000" w:rsidRDefault="00000000" w:rsidRPr="00000000">
      <w:pPr>
        <w:pStyle w:val="Heading3"/>
        <w:contextualSpacing w:val="0"/>
      </w:pPr>
      <w:bookmarkStart w:colFirst="0" w:colLast="0" w:name="h.4cjcad1ykp4j" w:id="19"/>
      <w:bookmarkEnd w:id="19"/>
      <w:r w:rsidDel="00000000" w:rsidR="00000000" w:rsidRPr="00000000">
        <w:rPr>
          <w:rtl w:val="0"/>
        </w:rPr>
        <w:t xml:space="preserve">Optional Changes</w:t>
      </w:r>
    </w:p>
    <w:p w:rsidR="00000000" w:rsidDel="00000000" w:rsidP="00000000" w:rsidRDefault="00000000" w:rsidRPr="00000000">
      <w:pPr>
        <w:contextualSpacing w:val="0"/>
      </w:pPr>
      <w:r w:rsidDel="00000000" w:rsidR="00000000" w:rsidRPr="00000000">
        <w:rPr>
          <w:rtl w:val="0"/>
        </w:rPr>
        <w:t xml:space="preserve">You can now continue editing your character as you please. I’ll be adding some gold to my creature so when Thea joins the party, we gain some gold.</w:t>
      </w:r>
    </w:p>
    <w:p w:rsidR="00000000" w:rsidDel="00000000" w:rsidP="00000000" w:rsidRDefault="00000000" w:rsidRPr="00000000">
      <w:pPr>
        <w:contextualSpacing w:val="0"/>
      </w:pPr>
      <w:ins w:author="TheBramblepaw" w:id="22" w:date="2015-10-30T05:15:22Z">
        <w:r w:rsidDel="00000000" w:rsidR="00000000" w:rsidRPr="00000000">
          <w:rPr>
            <w:rtl w:val="0"/>
          </w:rPr>
          <w:t xml:space="preserve"> </w:t>
        </w:r>
      </w:ins>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Something you may want to change are the portrait file references.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Icons &amp; Scripts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Small portrait: </w:t>
      </w:r>
      <w:r w:rsidDel="00000000" w:rsidR="00000000" w:rsidRPr="00000000">
        <w:rPr>
          <w:b w:val="1"/>
          <w:i w:val="1"/>
          <w:rtl w:val="0"/>
        </w:rPr>
        <w:t xml:space="preserve">E)THEAS</w:t>
      </w:r>
      <w:r w:rsidDel="00000000" w:rsidR="00000000" w:rsidRPr="00000000">
        <w:rPr>
          <w:rtl w:val="0"/>
        </w:rPr>
        <w:t xml:space="preserve"> - the small portrait file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Large portrait: </w:t>
      </w:r>
      <w:r w:rsidDel="00000000" w:rsidR="00000000" w:rsidRPr="00000000">
        <w:rPr>
          <w:b w:val="1"/>
          <w:i w:val="1"/>
          <w:rtl w:val="0"/>
        </w:rPr>
        <w:t xml:space="preserve">E)THEAM</w:t>
      </w:r>
      <w:r w:rsidDel="00000000" w:rsidR="00000000" w:rsidRPr="00000000">
        <w:rPr>
          <w:rtl w:val="0"/>
        </w:rPr>
        <w:t xml:space="preserve"> - the medium portrait file</w:t>
      </w:r>
    </w:p>
    <w:p w:rsidR="00000000" w:rsidDel="00000000" w:rsidP="00000000" w:rsidRDefault="00000000" w:rsidRPr="00000000">
      <w:pPr>
        <w:contextualSpacing w:val="0"/>
      </w:pPr>
      <w:r w:rsidDel="00000000" w:rsidR="00000000" w:rsidRPr="00000000">
        <w:rPr>
          <w:rtl w:val="0"/>
        </w:rPr>
        <w:t xml:space="preserve">Don’t worry if your portrait won’t be displayed.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you’re ready, press </w:t>
      </w:r>
      <w:r w:rsidDel="00000000" w:rsidR="00000000" w:rsidRPr="00000000">
        <w:rPr>
          <w:b w:val="1"/>
          <w:i w:val="1"/>
          <w:rtl w:val="0"/>
        </w:rPr>
        <w:t xml:space="preserve">Save Creature As</w:t>
      </w:r>
      <w:r w:rsidDel="00000000" w:rsidR="00000000" w:rsidRPr="00000000">
        <w:rPr>
          <w:rtl w:val="0"/>
        </w:rPr>
        <w:t xml:space="preserve"> and browse to your </w:t>
      </w:r>
      <w:r w:rsidDel="00000000" w:rsidR="00000000" w:rsidRPr="00000000">
        <w:rPr>
          <w:b w:val="1"/>
          <w:i w:val="1"/>
          <w:rtl w:val="0"/>
        </w:rPr>
        <w:t xml:space="preserve">TheaNPC</w:t>
      </w:r>
      <w:r w:rsidDel="00000000" w:rsidR="00000000" w:rsidRPr="00000000">
        <w:rPr>
          <w:rtl w:val="0"/>
        </w:rPr>
        <w:t xml:space="preserve"> directory. I’m saving the file as </w:t>
      </w:r>
      <w:r w:rsidDel="00000000" w:rsidR="00000000" w:rsidRPr="00000000">
        <w:rPr>
          <w:b w:val="1"/>
          <w:i w:val="1"/>
          <w:rtl w:val="0"/>
        </w:rPr>
        <w:t xml:space="preserve">E)THEA.cre</w:t>
      </w:r>
      <w:r w:rsidDel="00000000" w:rsidR="00000000" w:rsidRPr="00000000">
        <w:rPr>
          <w:rtl w:val="0"/>
        </w:rPr>
        <w:t xml:space="preserve">. Remember: files can only be up to 8 characters long.</w:t>
      </w:r>
    </w:p>
    <w:p w:rsidR="00000000" w:rsidDel="00000000" w:rsidP="00000000" w:rsidRDefault="00000000" w:rsidRPr="00000000">
      <w:pPr>
        <w:pStyle w:val="Heading2"/>
        <w:contextualSpacing w:val="0"/>
      </w:pPr>
      <w:bookmarkStart w:colFirst="0" w:colLast="0" w:name="h.tvohx2djqzod" w:id="20"/>
      <w:bookmarkEnd w:id="20"/>
      <w:r w:rsidDel="00000000" w:rsidR="00000000" w:rsidRPr="00000000">
        <w:rPr>
          <w:rtl w:val="0"/>
        </w:rPr>
        <w:t xml:space="preserve">Portraits</w:t>
      </w:r>
    </w:p>
    <w:p w:rsidR="00000000" w:rsidDel="00000000" w:rsidP="00000000" w:rsidRDefault="00000000" w:rsidRPr="00000000">
      <w:pPr>
        <w:contextualSpacing w:val="0"/>
      </w:pPr>
      <w:r w:rsidDel="00000000" w:rsidR="00000000" w:rsidRPr="00000000">
        <w:rPr>
          <w:rtl w:val="0"/>
        </w:rPr>
        <w:t xml:space="preserve">Portraits for BG:EE are 24bit bitmaps (.BMP). The size of BGEE portraits differ from other IE games.</w:t>
      </w:r>
    </w:p>
    <w:p w:rsidR="00000000" w:rsidDel="00000000" w:rsidP="00000000" w:rsidRDefault="00000000" w:rsidRPr="00000000">
      <w:pPr>
        <w:contextualSpacing w:val="0"/>
      </w:pPr>
      <w:r w:rsidDel="00000000" w:rsidR="00000000" w:rsidRPr="00000000">
        <w:rPr>
          <w:rtl w:val="0"/>
        </w:rPr>
        <w:t xml:space="preserve">Refer to Appendix IV to maintain compatibility with older versions of Baldur’s Gate.</w:t>
      </w:r>
      <w:r w:rsidDel="00000000" w:rsidR="00000000" w:rsidRPr="00000000">
        <w:rPr>
          <w:rtl w:val="0"/>
        </w:rPr>
      </w:r>
    </w:p>
    <w:p w:rsidR="00000000" w:rsidDel="00000000" w:rsidP="00000000" w:rsidRDefault="00000000" w:rsidRPr="00000000">
      <w:pPr>
        <w:pStyle w:val="Heading3"/>
        <w:contextualSpacing w:val="0"/>
      </w:pPr>
      <w:bookmarkStart w:colFirst="0" w:colLast="0" w:name="h.8ulmndogi9rk" w:id="21"/>
      <w:bookmarkEnd w:id="21"/>
      <w:r w:rsidDel="00000000" w:rsidR="00000000" w:rsidRPr="00000000">
        <w:rPr>
          <w:rtl w:val="0"/>
        </w:rPr>
        <w:t xml:space="preserve">Medium Portrait</w:t>
      </w:r>
    </w:p>
    <w:p w:rsidR="00000000" w:rsidDel="00000000" w:rsidP="00000000" w:rsidRDefault="00000000" w:rsidRPr="00000000">
      <w:pPr>
        <w:contextualSpacing w:val="0"/>
      </w:pPr>
      <w:r w:rsidDel="00000000" w:rsidR="00000000" w:rsidRPr="00000000">
        <w:rPr>
          <w:rtl w:val="0"/>
        </w:rPr>
        <w:t xml:space="preserve">Size: 169x266</w:t>
      </w:r>
    </w:p>
    <w:p w:rsidR="00000000" w:rsidDel="00000000" w:rsidP="00000000" w:rsidRDefault="00000000" w:rsidRPr="00000000">
      <w:pPr>
        <w:pStyle w:val="Heading3"/>
        <w:contextualSpacing w:val="0"/>
      </w:pPr>
      <w:bookmarkStart w:colFirst="0" w:colLast="0" w:name="h.ana5zdp2gitw" w:id="22"/>
      <w:bookmarkEnd w:id="22"/>
      <w:r w:rsidDel="00000000" w:rsidR="00000000" w:rsidRPr="00000000">
        <w:rPr>
          <w:rtl w:val="0"/>
        </w:rPr>
        <w:t xml:space="preserve">Small Portrait</w:t>
      </w:r>
    </w:p>
    <w:p w:rsidR="00000000" w:rsidDel="00000000" w:rsidP="00000000" w:rsidRDefault="00000000" w:rsidRPr="00000000">
      <w:pPr>
        <w:contextualSpacing w:val="0"/>
      </w:pPr>
      <w:r w:rsidDel="00000000" w:rsidR="00000000" w:rsidRPr="00000000">
        <w:rPr>
          <w:rtl w:val="0"/>
        </w:rPr>
        <w:t xml:space="preserve">Size: 54x84</w:t>
      </w:r>
      <w:r w:rsidDel="00000000" w:rsidR="00000000" w:rsidRPr="00000000">
        <w:rPr>
          <w:rtl w:val="0"/>
        </w:rPr>
      </w:r>
    </w:p>
    <w:p w:rsidR="00000000" w:rsidDel="00000000" w:rsidP="00000000" w:rsidRDefault="00000000" w:rsidRPr="00000000">
      <w:pPr>
        <w:pStyle w:val="Heading1"/>
        <w:contextualSpacing w:val="0"/>
      </w:pPr>
      <w:bookmarkStart w:colFirst="0" w:colLast="0" w:name="h.naezgv750vch" w:id="23"/>
      <w:bookmarkEnd w:id="23"/>
      <w:r w:rsidDel="00000000" w:rsidR="00000000" w:rsidRPr="00000000">
        <w:rPr>
          <w:rtl w:val="0"/>
        </w:rPr>
        <w:t xml:space="preserve">Create Dialogs</w:t>
      </w:r>
    </w:p>
    <w:p w:rsidR="00000000" w:rsidDel="00000000" w:rsidP="00000000" w:rsidRDefault="00000000" w:rsidRPr="00000000">
      <w:pPr>
        <w:contextualSpacing w:val="0"/>
      </w:pPr>
      <w:r w:rsidDel="00000000" w:rsidR="00000000" w:rsidRPr="00000000">
        <w:rPr>
          <w:rtl w:val="0"/>
        </w:rPr>
        <w:t xml:space="preserve">Our NPC needs to have a minimum amount of dialog in order to be able to join and leave our party. Of course banter and other dialogs will give personality to our NPC, but for now we’ll be sticking with the basics.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Infinity Engine uses .</w:t>
      </w:r>
      <w:r w:rsidDel="00000000" w:rsidR="00000000" w:rsidRPr="00000000">
        <w:rPr>
          <w:b w:val="1"/>
          <w:rtl w:val="0"/>
        </w:rPr>
        <w:t xml:space="preserve">DLG</w:t>
      </w:r>
      <w:r w:rsidDel="00000000" w:rsidR="00000000" w:rsidRPr="00000000">
        <w:rPr>
          <w:rtl w:val="0"/>
        </w:rPr>
        <w:t xml:space="preserve"> dialog files. These are binary files and very hard to edit manually.</w:t>
      </w:r>
    </w:p>
    <w:p w:rsidR="00000000" w:rsidDel="00000000" w:rsidP="00000000" w:rsidRDefault="00000000" w:rsidRPr="00000000">
      <w:pPr>
        <w:contextualSpacing w:val="0"/>
      </w:pPr>
      <w:r w:rsidDel="00000000" w:rsidR="00000000" w:rsidRPr="00000000">
        <w:rPr>
          <w:rtl w:val="0"/>
        </w:rPr>
        <w:t xml:space="preserve">Don’t worry though, there’s also a .</w:t>
      </w:r>
      <w:r w:rsidDel="00000000" w:rsidR="00000000" w:rsidRPr="00000000">
        <w:rPr>
          <w:b w:val="1"/>
          <w:rtl w:val="0"/>
        </w:rPr>
        <w:t xml:space="preserve">D</w:t>
      </w:r>
      <w:r w:rsidDel="00000000" w:rsidR="00000000" w:rsidRPr="00000000">
        <w:rPr>
          <w:rtl w:val="0"/>
        </w:rPr>
        <w:t xml:space="preserve"> format. This is a simple text file that can be converted (compiled) into one or more .</w:t>
      </w:r>
      <w:r w:rsidDel="00000000" w:rsidR="00000000" w:rsidRPr="00000000">
        <w:rPr>
          <w:b w:val="1"/>
          <w:rtl w:val="0"/>
        </w:rPr>
        <w:t xml:space="preserve">DLG</w:t>
      </w:r>
      <w:r w:rsidDel="00000000" w:rsidR="00000000" w:rsidRPr="00000000">
        <w:rPr>
          <w:rtl w:val="0"/>
        </w:rPr>
        <w:t xml:space="preserve"> file(s) using WeiDU.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WeiDU readme has an introduction section on dialogs </w:t>
      </w:r>
      <w:commentRangeStart w:id="0"/>
      <w:hyperlink r:id="rId18">
        <w:r w:rsidDel="00000000" w:rsidR="00000000" w:rsidRPr="00000000">
          <w:rPr>
            <w:color w:val="1155cc"/>
            <w:u w:val="single"/>
            <w:rtl w:val="0"/>
          </w:rPr>
          <w:t xml:space="preserve">here</w:t>
        </w:r>
      </w:hyperlink>
      <w:commentRangeEnd w:id="0"/>
      <w:r w:rsidDel="00000000" w:rsidR="00000000" w:rsidRPr="00000000">
        <w:commentReference w:id="0"/>
      </w:r>
      <w:r w:rsidDel="00000000" w:rsidR="00000000" w:rsidRPr="00000000">
        <w:rPr>
          <w:rtl w:val="0"/>
        </w:rPr>
        <w:t xml:space="preserve">.</w:t>
      </w:r>
    </w:p>
    <w:p w:rsidR="00000000" w:rsidDel="00000000" w:rsidP="00000000" w:rsidRDefault="00000000" w:rsidRPr="00000000">
      <w:pPr>
        <w:pStyle w:val="Heading2"/>
        <w:contextualSpacing w:val="0"/>
      </w:pPr>
      <w:bookmarkStart w:colFirst="0" w:colLast="0" w:name="h.rdw7t5t39yqu" w:id="24"/>
      <w:bookmarkEnd w:id="24"/>
      <w:r w:rsidDel="00000000" w:rsidR="00000000" w:rsidRPr="00000000">
        <w:rPr>
          <w:rtl w:val="0"/>
        </w:rPr>
        <w:t xml:space="preserve">The Basics</w:t>
      </w:r>
    </w:p>
    <w:p w:rsidR="00000000" w:rsidDel="00000000" w:rsidP="00000000" w:rsidRDefault="00000000" w:rsidRPr="00000000">
      <w:pPr>
        <w:contextualSpacing w:val="0"/>
      </w:pPr>
      <w:r w:rsidDel="00000000" w:rsidR="00000000" w:rsidRPr="00000000">
        <w:rPr>
          <w:rtl w:val="0"/>
        </w:rPr>
        <w:t xml:space="preserve">Dialogs in Baldur’s Gate are simple </w:t>
      </w:r>
      <w:hyperlink r:id="rId19">
        <w:r w:rsidDel="00000000" w:rsidR="00000000" w:rsidRPr="00000000">
          <w:rPr>
            <w:color w:val="1155cc"/>
            <w:u w:val="single"/>
            <w:rtl w:val="0"/>
          </w:rPr>
          <w:t xml:space="preserve">finite state machines</w:t>
        </w:r>
      </w:hyperlink>
      <w:r w:rsidDel="00000000" w:rsidR="00000000" w:rsidRPr="00000000">
        <w:rPr>
          <w:rtl w:val="0"/>
        </w:rPr>
        <w:t xml:space="preserve">. You can think of finite state machines as a type of flow-charts. A dialog is composed of multiple states that are connected by transitions. Transitions can be taken by selecting a specific dialog option in-game.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the player initiates a dialog with a creature in the game, the game will scan through all dialog states until it encounters a dialog state with a non-empty trigger that evaluates to true. If a dialog state is found, this is the starting point of the dialog. If no dialog state is found, the game will display a “Thea - has nothing to say to you” message.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NPC has 3 different dialogs attached to it:</w:t>
      </w:r>
    </w:p>
    <w:p w:rsidR="00000000" w:rsidDel="00000000" w:rsidP="00000000" w:rsidRDefault="00000000" w:rsidRPr="00000000">
      <w:pPr>
        <w:numPr>
          <w:ilvl w:val="0"/>
          <w:numId w:val="18"/>
        </w:numPr>
        <w:ind w:left="720" w:hanging="360"/>
        <w:contextualSpacing w:val="1"/>
        <w:rPr>
          <w:u w:val="none"/>
        </w:rPr>
      </w:pPr>
      <w:r w:rsidDel="00000000" w:rsidR="00000000" w:rsidRPr="00000000">
        <w:rPr>
          <w:b w:val="1"/>
          <w:i w:val="1"/>
          <w:rtl w:val="0"/>
        </w:rPr>
        <w:t xml:space="preserve">E)THEA.d</w:t>
      </w:r>
      <w:r w:rsidDel="00000000" w:rsidR="00000000" w:rsidRPr="00000000">
        <w:rPr>
          <w:b w:val="1"/>
          <w:rtl w:val="0"/>
        </w:rPr>
        <w:t xml:space="preserve"> - </w:t>
      </w:r>
      <w:r w:rsidDel="00000000" w:rsidR="00000000" w:rsidRPr="00000000">
        <w:rPr>
          <w:rtl w:val="0"/>
        </w:rPr>
        <w:t xml:space="preserve">Initial dialog</w:t>
      </w:r>
    </w:p>
    <w:p w:rsidR="00000000" w:rsidDel="00000000" w:rsidP="00000000" w:rsidRDefault="00000000" w:rsidRPr="00000000">
      <w:pPr>
        <w:numPr>
          <w:ilvl w:val="0"/>
          <w:numId w:val="18"/>
        </w:numPr>
        <w:ind w:left="720" w:hanging="360"/>
        <w:contextualSpacing w:val="1"/>
        <w:rPr>
          <w:u w:val="none"/>
        </w:rPr>
      </w:pPr>
      <w:r w:rsidDel="00000000" w:rsidR="00000000" w:rsidRPr="00000000">
        <w:rPr>
          <w:b w:val="1"/>
          <w:i w:val="1"/>
          <w:rtl w:val="0"/>
        </w:rPr>
        <w:t xml:space="preserve">E)THEAP.d</w:t>
      </w:r>
      <w:r w:rsidDel="00000000" w:rsidR="00000000" w:rsidRPr="00000000">
        <w:rPr>
          <w:rtl w:val="0"/>
        </w:rPr>
        <w:t xml:space="preserve"> - Post-party dialog (this runs after kicking our NPC from the party)</w:t>
      </w:r>
    </w:p>
    <w:p w:rsidR="00000000" w:rsidDel="00000000" w:rsidP="00000000" w:rsidRDefault="00000000" w:rsidRPr="00000000">
      <w:pPr>
        <w:numPr>
          <w:ilvl w:val="0"/>
          <w:numId w:val="18"/>
        </w:numPr>
        <w:ind w:left="720" w:hanging="360"/>
        <w:contextualSpacing w:val="1"/>
        <w:rPr>
          <w:u w:val="none"/>
        </w:rPr>
      </w:pPr>
      <w:r w:rsidDel="00000000" w:rsidR="00000000" w:rsidRPr="00000000">
        <w:rPr>
          <w:b w:val="1"/>
          <w:i w:val="1"/>
          <w:rtl w:val="0"/>
        </w:rPr>
        <w:t xml:space="preserve">E)THEAJ.d</w:t>
      </w:r>
      <w:r w:rsidDel="00000000" w:rsidR="00000000" w:rsidRPr="00000000">
        <w:rPr>
          <w:rtl w:val="0"/>
        </w:rPr>
        <w:t xml:space="preserve"> - Join-party dialog (this runs while the NPC is in the party)</w:t>
      </w:r>
    </w:p>
    <w:p w:rsidR="00000000" w:rsidDel="00000000" w:rsidP="00000000" w:rsidRDefault="00000000" w:rsidRPr="00000000">
      <w:pPr>
        <w:contextualSpacing w:val="0"/>
      </w:pPr>
      <w:r w:rsidDel="00000000" w:rsidR="00000000" w:rsidRPr="00000000">
        <w:rPr>
          <w:rtl w:val="0"/>
        </w:rPr>
        <w:t xml:space="preserve">Again, note that the name of our dialogs can be at most 8 characters long. You’re free to use any name you want, but it’s a good idea to use your NPC’s name, suffixed by </w:t>
      </w:r>
      <w:r w:rsidDel="00000000" w:rsidR="00000000" w:rsidRPr="00000000">
        <w:rPr>
          <w:b w:val="1"/>
          <w:i w:val="1"/>
          <w:rtl w:val="0"/>
        </w:rPr>
        <w:t xml:space="preserve">P</w:t>
      </w:r>
      <w:r w:rsidDel="00000000" w:rsidR="00000000" w:rsidRPr="00000000">
        <w:rPr>
          <w:rtl w:val="0"/>
        </w:rPr>
        <w:t xml:space="preserve"> and </w:t>
      </w:r>
      <w:r w:rsidDel="00000000" w:rsidR="00000000" w:rsidRPr="00000000">
        <w:rPr>
          <w:b w:val="1"/>
          <w:i w:val="1"/>
          <w:rtl w:val="0"/>
        </w:rPr>
        <w:t xml:space="preserve">J</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get started and create a new dialog file.</w:t>
      </w:r>
    </w:p>
    <w:p w:rsidR="00000000" w:rsidDel="00000000" w:rsidP="00000000" w:rsidRDefault="00000000" w:rsidRPr="00000000">
      <w:pPr>
        <w:contextualSpacing w:val="0"/>
      </w:pPr>
      <w:r w:rsidDel="00000000" w:rsidR="00000000" w:rsidRPr="00000000">
        <w:rPr>
          <w:rtl w:val="0"/>
        </w:rPr>
        <w:t xml:space="preserve">Open Notepad++ and create a new file. Save it as </w:t>
      </w:r>
      <w:r w:rsidDel="00000000" w:rsidR="00000000" w:rsidRPr="00000000">
        <w:rPr>
          <w:b w:val="1"/>
          <w:i w:val="1"/>
          <w:rtl w:val="0"/>
        </w:rPr>
        <w:t xml:space="preserve">E)THEA.d</w:t>
      </w:r>
      <w:r w:rsidDel="00000000" w:rsidR="00000000" w:rsidRPr="00000000">
        <w:rPr>
          <w:rtl w:val="0"/>
        </w:rPr>
        <w:t xml:space="preserve"> in the </w:t>
      </w:r>
      <w:r w:rsidDel="00000000" w:rsidR="00000000" w:rsidRPr="00000000">
        <w:rPr>
          <w:b w:val="1"/>
          <w:i w:val="1"/>
          <w:rtl w:val="0"/>
        </w:rPr>
        <w:t xml:space="preserve">“TheaNPC/Dialog”</w:t>
      </w:r>
      <w:r w:rsidDel="00000000" w:rsidR="00000000" w:rsidRPr="00000000">
        <w:rPr>
          <w:rtl w:val="0"/>
        </w:rPr>
        <w:t xml:space="preserve"> directory.</w:t>
      </w:r>
    </w:p>
    <w:p w:rsidR="00000000" w:rsidDel="00000000" w:rsidP="00000000" w:rsidRDefault="00000000" w:rsidRPr="00000000">
      <w:pPr>
        <w:contextualSpacing w:val="0"/>
      </w:pPr>
      <w:r w:rsidDel="00000000" w:rsidR="00000000" w:rsidRPr="00000000">
        <w:rPr>
          <w:rtl w:val="0"/>
        </w:rPr>
        <w:t xml:space="preserve">This single </w:t>
      </w:r>
      <w:r w:rsidDel="00000000" w:rsidR="00000000" w:rsidRPr="00000000">
        <w:rPr>
          <w:b w:val="1"/>
          <w:i w:val="1"/>
          <w:rtl w:val="0"/>
        </w:rPr>
        <w:t xml:space="preserve">.D</w:t>
      </w:r>
      <w:r w:rsidDel="00000000" w:rsidR="00000000" w:rsidRPr="00000000">
        <w:rPr>
          <w:rtl w:val="0"/>
        </w:rPr>
        <w:t xml:space="preserve"> file will contain all 3 dialogs (initial, post-party and join-party).</w:t>
      </w:r>
    </w:p>
    <w:p w:rsidR="00000000" w:rsidDel="00000000" w:rsidP="00000000" w:rsidRDefault="00000000" w:rsidRPr="00000000">
      <w:pPr>
        <w:pStyle w:val="Heading2"/>
        <w:contextualSpacing w:val="0"/>
      </w:pPr>
      <w:bookmarkStart w:colFirst="0" w:colLast="0" w:name="h.66fwshnf8fmk" w:id="25"/>
      <w:bookmarkEnd w:id="25"/>
      <w:r w:rsidDel="00000000" w:rsidR="00000000" w:rsidRPr="00000000">
        <w:rPr>
          <w:rtl w:val="0"/>
        </w:rPr>
        <w:t xml:space="preserve">The Initial Dialog</w:t>
      </w:r>
    </w:p>
    <w:p w:rsidR="00000000" w:rsidDel="00000000" w:rsidP="00000000" w:rsidRDefault="00000000" w:rsidRPr="00000000">
      <w:pPr>
        <w:contextualSpacing w:val="0"/>
      </w:pPr>
      <w:r w:rsidDel="00000000" w:rsidR="00000000" w:rsidRPr="00000000">
        <w:rPr>
          <w:rtl w:val="0"/>
        </w:rPr>
      </w:r>
    </w:p>
    <w:tbl>
      <w:tblPr>
        <w:tblStyle w:val="Table1"/>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b w:val="1"/>
                <w:sz w:val="20"/>
                <w:szCs w:val="20"/>
                <w:rtl w:val="0"/>
              </w:rPr>
              <w:t xml:space="preserve">BEGIN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~E</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THEA~</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8000"/>
                <w:sz w:val="20"/>
                <w:szCs w:val="20"/>
                <w:rtl w:val="0"/>
              </w:rPr>
              <w:t xml:space="preserve">// this identifies our initial dialog file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del w:author="Anonymous" w:id="23" w:date="2015-02-24T14:12:00Z"/>
        </w:rPr>
      </w:pPr>
      <w:r w:rsidDel="00000000" w:rsidR="00000000" w:rsidRPr="00000000">
        <w:rPr>
          <w:rtl w:val="0"/>
        </w:rPr>
        <w:t xml:space="preserve">Any text following two slashes (//) is a comment and will be ignored by WeiDU. Comments can be useful to keep things organized. A comment only spans a single line.</w:t>
      </w:r>
      <w:del w:author="Anonymous" w:id="23" w:date="2015-02-24T14:12:00Z">
        <w:r w:rsidDel="00000000" w:rsidR="00000000" w:rsidRPr="00000000">
          <w:rPr>
            <w:rtl w:val="0"/>
          </w:rPr>
        </w:r>
      </w:del>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Any text between </w:t>
      </w:r>
      <w:r w:rsidDel="00000000" w:rsidR="00000000" w:rsidRPr="00000000">
        <w:rPr>
          <w:b w:val="1"/>
          <w:rtl w:val="0"/>
        </w:rPr>
        <w:t xml:space="preserve">/*</w:t>
      </w:r>
      <w:r w:rsidDel="00000000" w:rsidR="00000000" w:rsidRPr="00000000">
        <w:rPr>
          <w:rtl w:val="0"/>
        </w:rPr>
        <w:t xml:space="preserve"> and </w:t>
      </w:r>
      <w:r w:rsidDel="00000000" w:rsidR="00000000" w:rsidRPr="00000000">
        <w:rPr>
          <w:b w:val="1"/>
          <w:rtl w:val="0"/>
        </w:rPr>
        <w:t xml:space="preserve">*/</w:t>
      </w:r>
      <w:r w:rsidDel="00000000" w:rsidR="00000000" w:rsidRPr="00000000">
        <w:rPr>
          <w:rtl w:val="0"/>
        </w:rPr>
        <w:t xml:space="preserve"> is a block-comment and will be ignored by WeiDU. Block comments can span multiple lines but must be closed.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ins w:author="Anonymous" w:id="24" w:date="2015-06-08T07:34:29Z"/>
        </w:rPr>
      </w:pPr>
      <w:r w:rsidDel="00000000" w:rsidR="00000000" w:rsidRPr="00000000">
        <w:rPr>
          <w:rtl w:val="0"/>
        </w:rPr>
        <w:t xml:space="preserve">Any text within tildes (~) is a string, or a piece of text. The seq</w:t>
      </w:r>
      <w:ins w:author="Anonymous" w:id="24" w:date="2015-06-08T07:34:29Z">
        <w:del w:author="Ben Musgrove" w:id="25" w:date="2016-04-17T15:12:18Z">
          <w:r w:rsidDel="00000000" w:rsidR="00000000" w:rsidRPr="00000000">
            <w:rPr>
              <w:rtl w:val="0"/>
            </w:rPr>
          </w:r>
        </w:del>
      </w:ins>
    </w:p>
    <w:p w:rsidR="00000000" w:rsidDel="00000000" w:rsidP="00000000" w:rsidRDefault="00000000" w:rsidRPr="00000000">
      <w:pPr>
        <w:contextualSpacing w:val="0"/>
      </w:pPr>
      <w:r w:rsidDel="00000000" w:rsidR="00000000" w:rsidRPr="00000000">
        <w:rPr>
          <w:rtl w:val="0"/>
        </w:rPr>
        <w:t xml:space="preserve">uence </w:t>
      </w:r>
      <w:r w:rsidDel="00000000" w:rsidR="00000000" w:rsidRPr="00000000">
        <w:rPr>
          <w:b w:val="1"/>
          <w:i w:val="1"/>
          <w:rtl w:val="0"/>
        </w:rPr>
        <w:t xml:space="preserve">~~</w:t>
      </w:r>
      <w:r w:rsidDel="00000000" w:rsidR="00000000" w:rsidRPr="00000000">
        <w:rPr>
          <w:rtl w:val="0"/>
        </w:rPr>
        <w:t xml:space="preserve"> is simply an empty string.</w:t>
      </w:r>
    </w:p>
    <w:p w:rsidR="00000000" w:rsidDel="00000000" w:rsidP="00000000" w:rsidRDefault="00000000" w:rsidRPr="00000000">
      <w:pPr>
        <w:contextualSpacing w:val="0"/>
        <w:rPr>
          <w:ins w:author="Anonymous" w:id="23" w:date="2015-02-24T14:12:00Z"/>
        </w:rPr>
      </w:pPr>
      <w:ins w:author="Anonymous" w:id="23" w:date="2015-02-24T14:12:00Z">
        <w:r w:rsidDel="00000000" w:rsidR="00000000" w:rsidRPr="00000000">
          <w:rPr>
            <w:rtl w:val="0"/>
          </w:rPr>
        </w:r>
      </w:ins>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BEGIN</w:t>
      </w:r>
      <w:r w:rsidDel="00000000" w:rsidR="00000000" w:rsidRPr="00000000">
        <w:rPr>
          <w:rtl w:val="0"/>
        </w:rPr>
        <w:t xml:space="preserve"> is a keyword that tells WeiDU that we want to begin a new dialog. The name of the dialog is identified by the string </w:t>
      </w:r>
      <w:r w:rsidDel="00000000" w:rsidR="00000000" w:rsidRPr="00000000">
        <w:rPr>
          <w:b w:val="1"/>
          <w:i w:val="1"/>
          <w:rtl w:val="0"/>
        </w:rPr>
        <w:t xml:space="preserve">~E)THEA~</w:t>
      </w:r>
      <w:r w:rsidDel="00000000" w:rsidR="00000000" w:rsidRPr="00000000">
        <w:rPr>
          <w:rtl w:val="0"/>
        </w:rPr>
        <w:t xml:space="preserve"> that follows </w:t>
      </w:r>
      <w:r w:rsidDel="00000000" w:rsidR="00000000" w:rsidRPr="00000000">
        <w:rPr>
          <w:b w:val="1"/>
          <w:i w:val="1"/>
          <w:rtl w:val="0"/>
        </w:rPr>
        <w:t xml:space="preserve">BEGIN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as you type, certain words will light up in a certain color. This helps early detection of errors (for example forgetting to close a string with a tilde). Dialogs &amp; Scripts are case sensitive.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2"/>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008000"/>
                <w:sz w:val="20"/>
                <w:szCs w:val="20"/>
                <w:rtl w:val="0"/>
              </w:rPr>
              <w:t xml:space="preserve">// New Dialog State (named “Introduction”)</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NumTimesTalkedTo</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0</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BEGIN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u w:val="single"/>
                <w:rtl w:val="0"/>
              </w:rPr>
              <w:t xml:space="preserve">Introduction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8000"/>
                <w:sz w:val="20"/>
                <w:szCs w:val="20"/>
                <w:rtl w:val="0"/>
              </w:rPr>
              <w:t xml:space="preserve">// Dialog contents go in here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END </w:t>
            </w:r>
            <w:r w:rsidDel="00000000" w:rsidR="00000000" w:rsidRPr="00000000">
              <w:rPr>
                <w:rFonts w:ascii="Consolas" w:cs="Consolas" w:eastAsia="Consolas" w:hAnsi="Consolas"/>
                <w:color w:val="008000"/>
                <w:sz w:val="20"/>
                <w:szCs w:val="20"/>
                <w:rtl w:val="0"/>
              </w:rPr>
              <w:t xml:space="preserve">// End Introduction</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a single dialog state.</w:t>
      </w:r>
    </w:p>
    <w:p w:rsidR="00000000" w:rsidDel="00000000" w:rsidP="00000000" w:rsidRDefault="00000000" w:rsidRPr="00000000">
      <w:pPr>
        <w:contextualSpacing w:val="0"/>
      </w:pPr>
      <w:r w:rsidDel="00000000" w:rsidR="00000000" w:rsidRPr="00000000">
        <w:rPr>
          <w:rtl w:val="0"/>
        </w:rPr>
        <w:t xml:space="preserve">The triggers of this dialog state are put between the </w:t>
      </w:r>
      <w:r w:rsidDel="00000000" w:rsidR="00000000" w:rsidRPr="00000000">
        <w:rPr>
          <w:b w:val="1"/>
          <w:i w:val="1"/>
          <w:rtl w:val="0"/>
        </w:rPr>
        <w:t xml:space="preserve">IF </w:t>
      </w:r>
      <w:r w:rsidDel="00000000" w:rsidR="00000000" w:rsidRPr="00000000">
        <w:rPr>
          <w:rtl w:val="0"/>
        </w:rPr>
        <w:t xml:space="preserve">and </w:t>
      </w:r>
      <w:r w:rsidDel="00000000" w:rsidR="00000000" w:rsidRPr="00000000">
        <w:rPr>
          <w:b w:val="1"/>
          <w:i w:val="1"/>
          <w:rtl w:val="0"/>
        </w:rPr>
        <w:t xml:space="preserve">THEN</w:t>
      </w:r>
      <w:r w:rsidDel="00000000" w:rsidR="00000000" w:rsidRPr="00000000">
        <w:rPr>
          <w:rtl w:val="0"/>
        </w:rPr>
        <w:t xml:space="preserve"> keywords. This basically means: if the player initiates a conversation with Thea, and the number of times Thea has talked to you is 0, this dialog state will activate.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BEGIN</w:t>
      </w:r>
      <w:r w:rsidDel="00000000" w:rsidR="00000000" w:rsidRPr="00000000">
        <w:rPr>
          <w:rtl w:val="0"/>
        </w:rPr>
        <w:t xml:space="preserve"> is a keyword that tells WeiDU that we want to begin a new dialog state. The name of the dialog state is called </w:t>
      </w:r>
      <w:r w:rsidDel="00000000" w:rsidR="00000000" w:rsidRPr="00000000">
        <w:rPr>
          <w:b w:val="1"/>
          <w:i w:val="1"/>
          <w:rtl w:val="0"/>
        </w:rPr>
        <w:t xml:space="preserve">Introduction</w:t>
      </w: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END</w:t>
      </w:r>
      <w:r w:rsidDel="00000000" w:rsidR="00000000" w:rsidRPr="00000000">
        <w:rPr>
          <w:rtl w:val="0"/>
        </w:rPr>
        <w:t xml:space="preserve"> marks the end of the dialog state. After this keyword we may start another dialog state.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~Hello to you</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my &lt;LADYLORD&gt;</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I'm Thea Brandon</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may I know your name?~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is what Thea says to you. A </w:t>
      </w:r>
      <w:r w:rsidDel="00000000" w:rsidR="00000000" w:rsidRPr="00000000">
        <w:rPr>
          <w:b w:val="1"/>
          <w:i w:val="1"/>
          <w:rtl w:val="0"/>
        </w:rPr>
        <w:t xml:space="preserve">SAY</w:t>
      </w:r>
      <w:r w:rsidDel="00000000" w:rsidR="00000000" w:rsidRPr="00000000">
        <w:rPr>
          <w:rtl w:val="0"/>
        </w:rPr>
        <w:t xml:space="preserve"> statement is </w:t>
      </w:r>
      <w:r w:rsidDel="00000000" w:rsidR="00000000" w:rsidRPr="00000000">
        <w:rPr>
          <w:i w:val="1"/>
          <w:rtl w:val="0"/>
        </w:rPr>
        <w:t xml:space="preserve">mandatory!</w:t>
      </w:r>
    </w:p>
    <w:p w:rsidR="00000000" w:rsidDel="00000000" w:rsidP="00000000" w:rsidRDefault="00000000" w:rsidRPr="00000000">
      <w:pPr>
        <w:contextualSpacing w:val="0"/>
      </w:pPr>
      <w:r w:rsidDel="00000000" w:rsidR="00000000" w:rsidRPr="00000000">
        <w:rPr>
          <w:rtl w:val="0"/>
        </w:rPr>
        <w:t xml:space="preserve">Certain tokens like </w:t>
      </w:r>
      <w:r w:rsidDel="00000000" w:rsidR="00000000" w:rsidRPr="00000000">
        <w:rPr>
          <w:b w:val="1"/>
          <w:i w:val="1"/>
          <w:rtl w:val="0"/>
        </w:rPr>
        <w:t xml:space="preserve">&lt;LADYLORD&gt;</w:t>
      </w:r>
      <w:r w:rsidDel="00000000" w:rsidR="00000000" w:rsidRPr="00000000">
        <w:rPr>
          <w:rtl w:val="0"/>
        </w:rPr>
        <w:t xml:space="preserve"> are replaced by the game with the appropriate word (lord if the player is male, lady if female). You can find a list of tokens </w:t>
      </w:r>
      <w:hyperlink r:id="rId20">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the </w:t>
      </w:r>
      <w:r w:rsidDel="00000000" w:rsidR="00000000" w:rsidRPr="00000000">
        <w:rPr>
          <w:b w:val="1"/>
          <w:i w:val="1"/>
          <w:rtl w:val="0"/>
        </w:rPr>
        <w:t xml:space="preserve">SAY</w:t>
      </w:r>
      <w:r w:rsidDel="00000000" w:rsidR="00000000" w:rsidRPr="00000000">
        <w:rPr>
          <w:rtl w:val="0"/>
        </w:rPr>
        <w:t xml:space="preserve"> statement comes a list of transitions. Transitions are dialog options that the player can take in order to go to a different dialog state (and invoke a response from Thea).</w:t>
      </w:r>
    </w:p>
    <w:p w:rsidR="00000000" w:rsidDel="00000000" w:rsidP="00000000" w:rsidRDefault="00000000" w:rsidRPr="00000000">
      <w:pPr>
        <w:contextualSpacing w:val="0"/>
        <w:rPr/>
      </w:pPr>
      <w:r w:rsidDel="00000000" w:rsidR="00000000" w:rsidRPr="00000000">
        <w:rPr>
          <w:rtl w:val="0"/>
        </w:rPr>
      </w:r>
    </w:p>
    <w:tbl>
      <w:tblPr>
        <w:tblStyle w:val="Table4"/>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rPr>
          <w:trHeight w:val="100" w:hRule="atLeast"/>
          <w:trPrChange w:author="Walgeborgarn Jr" w:id="26" w:date="2014-08-16T03:21:53Z">
            <w:trPr/>
          </w:trPrChange>
        </w:trPr>
        <w:tc>
          <w:tcPr>
            <w:shd w:fill="efefef"/>
            <w:tcMar>
              <w:top w:w="100.0" w:type="dxa"/>
              <w:left w:w="100.0" w:type="dxa"/>
              <w:bottom w:w="100.0" w:type="dxa"/>
              <w:right w:w="100.0" w:type="dxa"/>
            </w:tcMar>
            <w:tcPrChange w:author="Walgeborgarn Jr" w:id="26" w:date="2014-08-16T03:21:53Z">
              <w:tcPr>
                <w:shd w:fill="efefef"/>
                <w:tcMar>
                  <w:top w:w="100.0" w:type="dxa"/>
                  <w:left w:w="100.0" w:type="dxa"/>
                  <w:bottom w:w="100.0" w:type="dxa"/>
                  <w:right w:w="100.0" w:type="dxa"/>
                </w:tcMar>
              </w:tcPr>
            </w:tcPrChange>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color w:val="008000"/>
                <w:sz w:val="20"/>
                <w:szCs w:val="20"/>
                <w:rtl w:val="0"/>
              </w:rPr>
              <w:t xml:space="preserve">// First transition</w:t>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ReputationLT</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[PC]</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6</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008000"/>
                <w:sz w:val="20"/>
                <w:szCs w:val="20"/>
                <w:rtl w:val="0"/>
              </w:rPr>
              <w:t xml:space="preserve">// This is your first reply</w:t>
              <w:br w:type="textWrapping"/>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REPLY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~Certainly</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I'm &lt;CHARNAME&gt;. What are you doing here?~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GOTO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u w:val="single"/>
                <w:rtl w:val="0"/>
              </w:rPr>
              <w:t xml:space="preserve">IntroductionEvil</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triggers of a transition are put between </w:t>
      </w:r>
      <w:r w:rsidDel="00000000" w:rsidR="00000000" w:rsidRPr="00000000">
        <w:rPr>
          <w:b w:val="1"/>
          <w:i w:val="1"/>
          <w:rtl w:val="0"/>
        </w:rPr>
        <w:t xml:space="preserve">IF</w:t>
      </w:r>
      <w:r w:rsidDel="00000000" w:rsidR="00000000" w:rsidRPr="00000000">
        <w:rPr>
          <w:rtl w:val="0"/>
        </w:rPr>
        <w:t xml:space="preserve"> and </w:t>
      </w:r>
      <w:r w:rsidDel="00000000" w:rsidR="00000000" w:rsidRPr="00000000">
        <w:rPr>
          <w:b w:val="1"/>
          <w:i w:val="1"/>
          <w:rtl w:val="0"/>
        </w:rPr>
        <w:t xml:space="preserve">THEN</w:t>
      </w:r>
      <w:r w:rsidDel="00000000" w:rsidR="00000000" w:rsidRPr="00000000">
        <w:rPr>
          <w:rtl w:val="0"/>
        </w:rPr>
        <w:t xml:space="preserve"> keywords. This means that certain dialog options will only be available to the player if certain conditions are met. In this case, this dialog option is only visible if the reputation of the player is less than 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REPLY</w:t>
      </w:r>
      <w:r w:rsidDel="00000000" w:rsidR="00000000" w:rsidRPr="00000000">
        <w:rPr>
          <w:rtl w:val="0"/>
        </w:rPr>
        <w:t xml:space="preserve"> is what the player will say when this transition is taken.</w:t>
      </w:r>
    </w:p>
    <w:p w:rsidR="00000000" w:rsidDel="00000000" w:rsidP="00000000" w:rsidRDefault="00000000" w:rsidRPr="00000000">
      <w:pPr>
        <w:contextualSpacing w:val="0"/>
      </w:pPr>
      <w:r w:rsidDel="00000000" w:rsidR="00000000" w:rsidRPr="00000000">
        <w:rPr>
          <w:b w:val="1"/>
          <w:i w:val="1"/>
          <w:rtl w:val="0"/>
        </w:rPr>
        <w:t xml:space="preserve">GOTO</w:t>
      </w:r>
      <w:r w:rsidDel="00000000" w:rsidR="00000000" w:rsidRPr="00000000">
        <w:rPr>
          <w:rtl w:val="0"/>
        </w:rPr>
        <w:t xml:space="preserve"> identifies the dialog state to go to when this dialog option is chosen.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Our complete dialog state will look like this:</w:t>
      </w:r>
    </w:p>
    <w:p w:rsidR="00000000" w:rsidDel="00000000" w:rsidP="00000000" w:rsidRDefault="00000000" w:rsidRPr="00000000">
      <w:pPr>
        <w:contextualSpacing w:val="0"/>
      </w:pPr>
      <w:r w:rsidDel="00000000" w:rsidR="00000000" w:rsidRPr="00000000">
        <w:rPr>
          <w:rtl w:val="0"/>
        </w:rPr>
      </w:r>
    </w:p>
    <w:tbl>
      <w:tblPr>
        <w:tblStyle w:val="Table5"/>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rPr>
          <w:trHeight w:val="4200" w:hRule="atLeast"/>
          <w:trPrChange w:author="Walgeborgarn Jr" w:id="27" w:date="2014-08-16T03:23:30Z">
            <w:trPr/>
          </w:trPrChange>
        </w:trPr>
        <w:tc>
          <w:tcPr>
            <w:shd w:fill="efefef"/>
            <w:tcMar>
              <w:top w:w="100.0" w:type="dxa"/>
              <w:left w:w="100.0" w:type="dxa"/>
              <w:bottom w:w="100.0" w:type="dxa"/>
              <w:right w:w="100.0" w:type="dxa"/>
            </w:tcMar>
            <w:tcPrChange w:author="Walgeborgarn Jr" w:id="27" w:date="2014-08-16T03:23:30Z">
              <w:tcPr>
                <w:shd w:fill="efefef"/>
                <w:tcMar>
                  <w:top w:w="100.0" w:type="dxa"/>
                  <w:left w:w="100.0" w:type="dxa"/>
                  <w:bottom w:w="100.0" w:type="dxa"/>
                  <w:right w:w="100.0" w:type="dxa"/>
                </w:tcMar>
              </w:tcPr>
            </w:tcPrChange>
          </w:tcPr>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NumTimesTalkedTo</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0</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BEGIN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u w:val="single"/>
                <w:rtl w:val="0"/>
              </w:rPr>
              <w:t xml:space="preserve">Introduction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~Hello to you</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good &lt;LADYLORD&gt;</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I'm Thea Brandon</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may I know your name?~</w:t>
            </w:r>
            <w:r w:rsidDel="00000000" w:rsidR="00000000" w:rsidRPr="00000000">
              <w:rPr>
                <w:rFonts w:ascii="Consolas" w:cs="Consolas" w:eastAsia="Consolas" w:hAnsi="Consolas"/>
                <w:sz w:val="20"/>
                <w:szCs w:val="20"/>
                <w:rtl w:val="0"/>
              </w:rPr>
              <w:br w:type="textWrapping"/>
              <w:t xml:space="preserve">    </w:t>
              <w:br w:type="textWrapping"/>
              <w:t xml:space="preserve">    </w:t>
            </w: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ReputationLT</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[PC]</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6</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REPLY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~Certainly</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I'm &lt;CHARNAME&gt;. What are you doing here?~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GOTO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u w:val="single"/>
                <w:rtl w:val="0"/>
              </w:rPr>
              <w:t xml:space="preserve">IntroductionEvil</w:t>
            </w:r>
            <w:r w:rsidDel="00000000" w:rsidR="00000000" w:rsidRPr="00000000">
              <w:rPr>
                <w:rFonts w:ascii="Consolas" w:cs="Consolas" w:eastAsia="Consolas" w:hAnsi="Consolas"/>
                <w:sz w:val="20"/>
                <w:szCs w:val="20"/>
                <w:rtl w:val="0"/>
              </w:rPr>
              <w:br w:type="textWrapping"/>
              <w:t xml:space="preserve">        </w:t>
              <w:br w:type="textWrapping"/>
              <w:t xml:space="preserve">    </w:t>
            </w: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ReputationGT</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[PC]</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5</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REPLY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~Certainly</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I'm &lt;CHARNAME&gt;. What are you doing here?~</w:t>
            </w:r>
            <w:ins w:author="Giorgio Torres" w:id="28" w:date="2014-08-12T14:50:57Z">
              <w:r w:rsidDel="00000000" w:rsidR="00000000" w:rsidRPr="00000000">
                <w:rPr>
                  <w:rFonts w:ascii="Consolas" w:cs="Consolas" w:eastAsia="Consolas" w:hAnsi="Consolas"/>
                  <w:color w:val="808080"/>
                  <w:sz w:val="20"/>
                  <w:szCs w:val="20"/>
                  <w:rtl w:val="0"/>
                </w:rPr>
                <w:t xml:space="preserve"> </w:t>
              </w:r>
            </w:ins>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GOTO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u w:val="single"/>
                <w:rtl w:val="0"/>
              </w:rPr>
              <w:t xml:space="preserve">IntroductionGood</w:t>
            </w:r>
            <w:r w:rsidDel="00000000" w:rsidR="00000000" w:rsidRPr="00000000">
              <w:rPr>
                <w:rFonts w:ascii="Consolas" w:cs="Consolas" w:eastAsia="Consolas" w:hAnsi="Consolas"/>
                <w:sz w:val="20"/>
                <w:szCs w:val="20"/>
                <w:rtl w:val="0"/>
              </w:rPr>
              <w:br w:type="textWrapping"/>
              <w:t xml:space="preserve">    </w:t>
              <w:br w:type="textWrapping"/>
              <w:t xml:space="preserve">    </w:t>
            </w: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REPLY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~Bugger off.~</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EXIT</w:t>
            </w:r>
            <w:r w:rsidDel="00000000" w:rsidR="00000000" w:rsidRPr="00000000">
              <w:rPr>
                <w:rFonts w:ascii="Consolas" w:cs="Consolas" w:eastAsia="Consolas" w:hAnsi="Consolas"/>
                <w:sz w:val="20"/>
                <w:szCs w:val="20"/>
                <w:rtl w:val="0"/>
              </w:rPr>
              <w:br w:type="textWrapping"/>
              <w:t xml:space="preserve">        </w:t>
              <w:br w:type="textWrapping"/>
            </w:r>
            <w:r w:rsidDel="00000000" w:rsidR="00000000" w:rsidRPr="00000000">
              <w:rPr>
                <w:rFonts w:ascii="Consolas" w:cs="Consolas" w:eastAsia="Consolas" w:hAnsi="Consolas"/>
                <w:b w:val="1"/>
                <w:sz w:val="20"/>
                <w:szCs w:val="20"/>
                <w:rtl w:val="0"/>
              </w:rPr>
              <w:t xml:space="preserve">END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Let’s recapitulate what’s happening in this dialog state: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dialog state is only accessible if the number of times </w:t>
      </w:r>
      <w:r w:rsidDel="00000000" w:rsidR="00000000" w:rsidRPr="00000000">
        <w:rPr>
          <w:b w:val="1"/>
          <w:rtl w:val="0"/>
        </w:rPr>
        <w:t xml:space="preserve">Thea</w:t>
      </w:r>
      <w:r w:rsidDel="00000000" w:rsidR="00000000" w:rsidRPr="00000000">
        <w:rPr>
          <w:i w:val="1"/>
          <w:rtl w:val="0"/>
        </w:rPr>
        <w:t xml:space="preserve"> </w:t>
      </w:r>
      <w:r w:rsidDel="00000000" w:rsidR="00000000" w:rsidRPr="00000000">
        <w:rPr>
          <w:rtl w:val="0"/>
        </w:rPr>
        <w:t xml:space="preserve">has talked to you is 0 (i.e. the first time you talk to her).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3 transitions (dialog options) that the player can take.</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He can say his name, and go to the next dialog state (IntroductionEvil). This dialog option only appears if his reputation is below 6.</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He can say his name, and go to the next dialog state (IntroductionGood). This dialog option only appears if his reputation is above 5.</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He can tell Thea to bugger off and end the conversation.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need to add a new dialog state (IntroductionEvil) for when the player has chosen the first dialog option in the </w:t>
      </w:r>
      <w:r w:rsidDel="00000000" w:rsidR="00000000" w:rsidRPr="00000000">
        <w:rPr>
          <w:u w:val="single"/>
          <w:rtl w:val="0"/>
        </w:rPr>
        <w:t xml:space="preserve">Introduction</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tbl>
      <w:tblPr>
        <w:tblStyle w:val="Table6"/>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BEGIN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u w:val="single"/>
                <w:rtl w:val="0"/>
              </w:rPr>
              <w:t xml:space="preserve">IntroductionEvil</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SAY </w:t>
            </w:r>
            <w:r w:rsidDel="00000000" w:rsidR="00000000" w:rsidRPr="00000000">
              <w:rPr>
                <w:rFonts w:ascii="Consolas" w:cs="Consolas" w:eastAsia="Consolas" w:hAnsi="Consolas"/>
                <w:color w:val="808080"/>
                <w:sz w:val="20"/>
                <w:szCs w:val="20"/>
                <w:rtl w:val="0"/>
              </w:rPr>
              <w:t xml:space="preserve">~So *you* are &lt;CHARNAME&gt;? You will fall by my hand</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br w:type="textWrapping"/>
              <w:t xml:space="preserve">    </w:t>
              <w:br w:type="textWrapping"/>
              <w:t xml:space="preserve">    </w:t>
            </w: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DO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Enemy</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EXIT</w:t>
            </w:r>
            <w:r w:rsidDel="00000000" w:rsidR="00000000" w:rsidRPr="00000000">
              <w:rPr>
                <w:rFonts w:ascii="Consolas" w:cs="Consolas" w:eastAsia="Consolas" w:hAnsi="Consolas"/>
                <w:sz w:val="20"/>
                <w:szCs w:val="20"/>
                <w:rtl w:val="0"/>
              </w:rPr>
              <w:br w:type="textWrapping"/>
              <w:t xml:space="preserve">        </w:t>
              <w:br w:type="textWrapping"/>
            </w:r>
            <w:r w:rsidDel="00000000" w:rsidR="00000000" w:rsidRPr="00000000">
              <w:rPr>
                <w:rFonts w:ascii="Consolas" w:cs="Consolas" w:eastAsia="Consolas" w:hAnsi="Consolas"/>
                <w:b w:val="1"/>
                <w:sz w:val="20"/>
                <w:szCs w:val="20"/>
                <w:rtl w:val="0"/>
              </w:rPr>
              <w:t xml:space="preserve">END</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dialog state has </w:t>
      </w:r>
      <w:r w:rsidDel="00000000" w:rsidR="00000000" w:rsidRPr="00000000">
        <w:rPr>
          <w:i w:val="1"/>
          <w:rtl w:val="0"/>
        </w:rPr>
        <w:t xml:space="preserve">no</w:t>
      </w:r>
      <w:r w:rsidDel="00000000" w:rsidR="00000000" w:rsidRPr="00000000">
        <w:rPr>
          <w:rtl w:val="0"/>
        </w:rPr>
        <w:t xml:space="preserve"> triggers, since there’s an empty string (~~) between </w:t>
      </w:r>
      <w:r w:rsidDel="00000000" w:rsidR="00000000" w:rsidRPr="00000000">
        <w:rPr>
          <w:b w:val="1"/>
          <w:i w:val="1"/>
          <w:rtl w:val="0"/>
        </w:rPr>
        <w:t xml:space="preserve">IF</w:t>
      </w:r>
      <w:r w:rsidDel="00000000" w:rsidR="00000000" w:rsidRPr="00000000">
        <w:rPr>
          <w:rtl w:val="0"/>
        </w:rPr>
        <w:t xml:space="preserve"> and </w:t>
      </w:r>
      <w:r w:rsidDel="00000000" w:rsidR="00000000" w:rsidRPr="00000000">
        <w:rPr>
          <w:b w:val="1"/>
          <w:i w:val="1"/>
          <w:rtl w:val="0"/>
        </w:rPr>
        <w:t xml:space="preserve">THEN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It can </w:t>
      </w:r>
      <w:r w:rsidDel="00000000" w:rsidR="00000000" w:rsidRPr="00000000">
        <w:rPr>
          <w:i w:val="1"/>
          <w:rtl w:val="0"/>
        </w:rPr>
        <w:t xml:space="preserve">never</w:t>
      </w:r>
      <w:r w:rsidDel="00000000" w:rsidR="00000000" w:rsidRPr="00000000">
        <w:rPr>
          <w:rtl w:val="0"/>
        </w:rPr>
        <w:t xml:space="preserve"> be accessed when the player </w:t>
      </w:r>
      <w:r w:rsidDel="00000000" w:rsidR="00000000" w:rsidRPr="00000000">
        <w:rPr>
          <w:i w:val="1"/>
          <w:rtl w:val="0"/>
        </w:rPr>
        <w:t xml:space="preserve">initiates</w:t>
      </w:r>
      <w:r w:rsidDel="00000000" w:rsidR="00000000" w:rsidRPr="00000000">
        <w:rPr>
          <w:rtl w:val="0"/>
        </w:rPr>
        <w:t xml:space="preserve"> a conversation with Thea.</w:t>
      </w:r>
    </w:p>
    <w:p w:rsidR="00000000" w:rsidDel="00000000" w:rsidP="00000000" w:rsidRDefault="00000000" w:rsidRPr="00000000">
      <w:pPr>
        <w:contextualSpacing w:val="0"/>
      </w:pPr>
      <w:r w:rsidDel="00000000" w:rsidR="00000000" w:rsidRPr="00000000">
        <w:rPr>
          <w:rtl w:val="0"/>
        </w:rPr>
        <w:t xml:space="preserve">However, the </w:t>
      </w:r>
      <w:r w:rsidDel="00000000" w:rsidR="00000000" w:rsidRPr="00000000">
        <w:rPr>
          <w:b w:val="1"/>
          <w:i w:val="1"/>
          <w:rtl w:val="0"/>
        </w:rPr>
        <w:t xml:space="preserve">GOTO</w:t>
      </w:r>
      <w:r w:rsidDel="00000000" w:rsidR="00000000" w:rsidRPr="00000000">
        <w:rPr>
          <w:rtl w:val="0"/>
        </w:rPr>
        <w:t xml:space="preserve"> statement in </w:t>
      </w:r>
      <w:r w:rsidDel="00000000" w:rsidR="00000000" w:rsidRPr="00000000">
        <w:rPr>
          <w:u w:val="single"/>
          <w:rtl w:val="0"/>
        </w:rPr>
        <w:t xml:space="preserve">Introduction</w:t>
      </w:r>
      <w:r w:rsidDel="00000000" w:rsidR="00000000" w:rsidRPr="00000000">
        <w:rPr>
          <w:rtl w:val="0"/>
        </w:rPr>
        <w:t xml:space="preserve"> can still go to </w:t>
      </w:r>
      <w:r w:rsidDel="00000000" w:rsidR="00000000" w:rsidRPr="00000000">
        <w:rPr>
          <w:u w:val="single"/>
          <w:rtl w:val="0"/>
        </w:rPr>
        <w:t xml:space="preserve">IntroductionEvil</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Note that </w:t>
      </w:r>
      <w:r w:rsidDel="00000000" w:rsidR="00000000" w:rsidRPr="00000000">
        <w:rPr>
          <w:b w:val="1"/>
          <w:i w:val="1"/>
          <w:rtl w:val="0"/>
        </w:rPr>
        <w:t xml:space="preserve">SAY</w:t>
      </w:r>
      <w:r w:rsidDel="00000000" w:rsidR="00000000" w:rsidRPr="00000000">
        <w:rPr>
          <w:rtl w:val="0"/>
        </w:rPr>
        <w:t xml:space="preserve"> is mandatory, but </w:t>
      </w:r>
      <w:r w:rsidDel="00000000" w:rsidR="00000000" w:rsidRPr="00000000">
        <w:rPr>
          <w:b w:val="1"/>
          <w:i w:val="1"/>
          <w:rtl w:val="0"/>
        </w:rPr>
        <w:t xml:space="preserve">REPLY </w:t>
      </w:r>
      <w:r w:rsidDel="00000000" w:rsidR="00000000" w:rsidRPr="00000000">
        <w:rPr>
          <w:rtl w:val="0"/>
        </w:rPr>
        <w:t xml:space="preserve">is not.</w:t>
      </w:r>
    </w:p>
    <w:p w:rsidR="00000000" w:rsidDel="00000000" w:rsidP="00000000" w:rsidRDefault="00000000" w:rsidRPr="00000000">
      <w:pPr>
        <w:contextualSpacing w:val="0"/>
      </w:pPr>
      <w:r w:rsidDel="00000000" w:rsidR="00000000" w:rsidRPr="00000000">
        <w:rPr>
          <w:rtl w:val="0"/>
        </w:rPr>
        <w:t xml:space="preserve">In this case, Thea will say something to the player and then attack him.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transition has 0 or more features:</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i w:val="1"/>
          <w:rtl w:val="0"/>
        </w:rPr>
        <w:t xml:space="preserve">REPLY ~text~ </w:t>
      </w:r>
      <w:r w:rsidDel="00000000" w:rsidR="00000000" w:rsidRPr="00000000">
        <w:rPr>
          <w:rtl w:val="0"/>
        </w:rPr>
        <w:t xml:space="preserve">- The player replies this dialog line.</w:t>
      </w:r>
    </w:p>
    <w:p w:rsidR="00000000" w:rsidDel="00000000" w:rsidP="00000000" w:rsidRDefault="00000000" w:rsidRPr="00000000">
      <w:pPr>
        <w:numPr>
          <w:ilvl w:val="0"/>
          <w:numId w:val="15"/>
        </w:numPr>
        <w:ind w:left="720" w:hanging="360"/>
        <w:contextualSpacing w:val="1"/>
        <w:rPr/>
      </w:pPr>
      <w:r w:rsidDel="00000000" w:rsidR="00000000" w:rsidRPr="00000000">
        <w:rPr>
          <w:b w:val="1"/>
          <w:i w:val="1"/>
          <w:rtl w:val="0"/>
        </w:rPr>
        <w:t xml:space="preserve">JOURNAL ~text~</w:t>
      </w:r>
      <w:r w:rsidDel="00000000" w:rsidR="00000000" w:rsidRPr="00000000">
        <w:rPr>
          <w:rtl w:val="0"/>
        </w:rPr>
        <w:t xml:space="preserve"> - Update your journal.</w:t>
      </w:r>
    </w:p>
    <w:p w:rsidR="00000000" w:rsidDel="00000000" w:rsidP="00000000" w:rsidRDefault="00000000" w:rsidRPr="00000000">
      <w:pPr>
        <w:numPr>
          <w:ilvl w:val="0"/>
          <w:numId w:val="15"/>
        </w:numPr>
        <w:ind w:left="720" w:hanging="360"/>
        <w:contextualSpacing w:val="1"/>
        <w:rPr>
          <w:u w:val="none"/>
        </w:rPr>
      </w:pPr>
      <w:r w:rsidDel="00000000" w:rsidR="00000000" w:rsidRPr="00000000">
        <w:rPr>
          <w:b w:val="1"/>
          <w:i w:val="1"/>
          <w:rtl w:val="0"/>
        </w:rPr>
        <w:t xml:space="preserve">SOLVED_JOURNAL ~text~</w:t>
      </w:r>
      <w:r w:rsidDel="00000000" w:rsidR="00000000" w:rsidRPr="00000000">
        <w:rPr>
          <w:rtl w:val="0"/>
        </w:rPr>
        <w:t xml:space="preserve"> - Update your journal (solved section)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b w:val="1"/>
          <w:i w:val="1"/>
          <w:rtl w:val="0"/>
        </w:rPr>
        <w:t xml:space="preserve">UNSOLVED_JOURNAL ~text~</w:t>
      </w:r>
      <w:r w:rsidDel="00000000" w:rsidR="00000000" w:rsidRPr="00000000">
        <w:rPr>
          <w:rtl w:val="0"/>
        </w:rPr>
        <w:t xml:space="preserve"> - Update your journal (unsolved section)</w:t>
      </w:r>
    </w:p>
    <w:p w:rsidR="00000000" w:rsidDel="00000000" w:rsidP="00000000" w:rsidRDefault="00000000" w:rsidRPr="00000000">
      <w:pPr>
        <w:numPr>
          <w:ilvl w:val="0"/>
          <w:numId w:val="15"/>
        </w:numPr>
        <w:ind w:left="720" w:hanging="360"/>
        <w:contextualSpacing w:val="1"/>
        <w:rPr>
          <w:u w:val="none"/>
        </w:rPr>
      </w:pPr>
      <w:r w:rsidDel="00000000" w:rsidR="00000000" w:rsidRPr="00000000">
        <w:rPr>
          <w:b w:val="1"/>
          <w:i w:val="1"/>
          <w:rtl w:val="0"/>
        </w:rPr>
        <w:t xml:space="preserve">DO ~actions~ </w:t>
      </w:r>
      <w:r w:rsidDel="00000000" w:rsidR="00000000" w:rsidRPr="00000000">
        <w:rPr>
          <w:rtl w:val="0"/>
        </w:rPr>
        <w:t xml:space="preserve">- These sc</w:t>
      </w:r>
      <w:ins w:author="TheBramblepaw" w:id="29" w:date="2015-10-30T06:28:04Z">
        <w:r w:rsidDel="00000000" w:rsidR="00000000" w:rsidRPr="00000000">
          <w:rPr>
            <w:rtl w:val="0"/>
          </w:rPr>
          <w:t xml:space="preserve">r</w:t>
        </w:r>
      </w:ins>
      <w:r w:rsidDel="00000000" w:rsidR="00000000" w:rsidRPr="00000000">
        <w:rPr>
          <w:rtl w:val="0"/>
        </w:rPr>
        <w:t xml:space="preserve">ipt actions are executed.</w:t>
      </w:r>
    </w:p>
    <w:p w:rsidR="00000000" w:rsidDel="00000000" w:rsidP="00000000" w:rsidRDefault="00000000" w:rsidRPr="00000000">
      <w:pPr>
        <w:contextualSpacing w:val="0"/>
      </w:pPr>
      <w:r w:rsidDel="00000000" w:rsidR="00000000" w:rsidRPr="00000000">
        <w:rPr>
          <w:rtl w:val="0"/>
        </w:rPr>
        <w:t xml:space="preserve">A transition must have exactly 1 flow feature:</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i w:val="1"/>
          <w:rtl w:val="0"/>
        </w:rPr>
        <w:t xml:space="preserve">GOTO state</w:t>
      </w:r>
      <w:r w:rsidDel="00000000" w:rsidR="00000000" w:rsidRPr="00000000">
        <w:rPr>
          <w:rtl w:val="0"/>
        </w:rPr>
        <w:t xml:space="preserve"> - The dialog advances to the specified state</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i w:val="1"/>
          <w:rtl w:val="0"/>
        </w:rPr>
        <w:t xml:space="preserve">EXTERN file state</w:t>
      </w:r>
      <w:r w:rsidDel="00000000" w:rsidR="00000000" w:rsidRPr="00000000">
        <w:rPr>
          <w:rtl w:val="0"/>
        </w:rPr>
        <w:t xml:space="preserve"> - The dialog advances to the specified state in a different file</w:t>
      </w:r>
    </w:p>
    <w:p w:rsidR="00000000" w:rsidDel="00000000" w:rsidP="00000000" w:rsidRDefault="00000000" w:rsidRPr="00000000">
      <w:pPr>
        <w:numPr>
          <w:ilvl w:val="0"/>
          <w:numId w:val="3"/>
        </w:numPr>
        <w:ind w:left="720" w:hanging="360"/>
        <w:contextualSpacing w:val="1"/>
        <w:rPr>
          <w:u w:val="none"/>
        </w:rPr>
      </w:pPr>
      <w:r w:rsidDel="00000000" w:rsidR="00000000" w:rsidRPr="00000000">
        <w:rPr>
          <w:b w:val="1"/>
          <w:i w:val="1"/>
          <w:rtl w:val="0"/>
        </w:rPr>
        <w:t xml:space="preserve">EXIT </w:t>
      </w:r>
      <w:r w:rsidDel="00000000" w:rsidR="00000000" w:rsidRPr="00000000">
        <w:rPr>
          <w:rtl w:val="0"/>
        </w:rPr>
        <w:t xml:space="preserve">- the dialog ends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need to add another dialog state (IntroductionGood) for when the player has chosen the second dialog option in the </w:t>
      </w:r>
      <w:r w:rsidDel="00000000" w:rsidR="00000000" w:rsidRPr="00000000">
        <w:rPr>
          <w:u w:val="single"/>
          <w:rtl w:val="0"/>
        </w:rPr>
        <w:t xml:space="preserve">Introduction</w:t>
      </w: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tbl>
      <w:tblPr>
        <w:tblStyle w:val="Table7"/>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BEGIN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u w:val="single"/>
                <w:rtl w:val="0"/>
              </w:rPr>
              <w:t xml:space="preserve">IntroductionGood</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~&lt;CHARNAME&gt;? I must join your party</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br w:type="textWrapping"/>
              <w:t xml:space="preserve">    </w:t>
              <w:br w:type="textWrapping"/>
              <w:t xml:space="preserve">    </w:t>
            </w: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REPLY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~I'd be happy to have you in my party.~</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DO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SetGlobal</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"KickedOut"</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"LOCALS"</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0</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707070"/>
                <w:sz w:val="20"/>
                <w:szCs w:val="20"/>
                <w:rtl w:val="0"/>
              </w:rPr>
              <w:t xml:space="preserve">JoinParty</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EXIT</w:t>
            </w:r>
            <w:r w:rsidDel="00000000" w:rsidR="00000000" w:rsidRPr="00000000">
              <w:rPr>
                <w:rFonts w:ascii="Consolas" w:cs="Consolas" w:eastAsia="Consolas" w:hAnsi="Consolas"/>
                <w:sz w:val="20"/>
                <w:szCs w:val="20"/>
                <w:rtl w:val="0"/>
              </w:rPr>
              <w:br w:type="textWrapping"/>
              <w:t xml:space="preserve">        </w:t>
              <w:br w:type="textWrapping"/>
              <w:t xml:space="preserve">    </w:t>
            </w: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REPLY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~No</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thanks.~</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EXIT</w:t>
            </w:r>
            <w:r w:rsidDel="00000000" w:rsidR="00000000" w:rsidRPr="00000000">
              <w:rPr>
                <w:rFonts w:ascii="Consolas" w:cs="Consolas" w:eastAsia="Consolas" w:hAnsi="Consolas"/>
                <w:sz w:val="20"/>
                <w:szCs w:val="20"/>
                <w:rtl w:val="0"/>
              </w:rPr>
              <w:br w:type="textWrapping"/>
              <w:t xml:space="preserve">        </w:t>
              <w:br w:type="textWrapping"/>
            </w:r>
            <w:r w:rsidDel="00000000" w:rsidR="00000000" w:rsidRPr="00000000">
              <w:rPr>
                <w:rFonts w:ascii="Consolas" w:cs="Consolas" w:eastAsia="Consolas" w:hAnsi="Consolas"/>
                <w:b w:val="1"/>
                <w:sz w:val="20"/>
                <w:szCs w:val="20"/>
                <w:rtl w:val="0"/>
              </w:rPr>
              <w:t xml:space="preserve">END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the first transition is taken, Thea will join our party.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DO ~JoinParty()~</w:t>
      </w:r>
      <w:r w:rsidDel="00000000" w:rsidR="00000000" w:rsidRPr="00000000">
        <w:rPr>
          <w:rtl w:val="0"/>
        </w:rPr>
        <w:t xml:space="preserve"> will force Thea to join the party.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DO ~SetGlobal(“KickedOut”, “LOCALS”, 0)~ </w:t>
      </w:r>
      <w:r w:rsidDel="00000000" w:rsidR="00000000" w:rsidRPr="00000000">
        <w:rPr>
          <w:rtl w:val="0"/>
        </w:rPr>
        <w:t xml:space="preserve">will set a variable. </w:t>
      </w:r>
    </w:p>
    <w:p w:rsidR="00000000" w:rsidDel="00000000" w:rsidP="00000000" w:rsidRDefault="00000000" w:rsidRPr="00000000">
      <w:pPr>
        <w:contextualSpacing w:val="0"/>
      </w:pPr>
      <w:r w:rsidDel="00000000" w:rsidR="00000000" w:rsidRPr="00000000">
        <w:rPr>
          <w:rtl w:val="0"/>
        </w:rPr>
        <w:t xml:space="preserve">Variables are stored in savegames and keep track of your progress.</w:t>
      </w:r>
    </w:p>
    <w:p w:rsidR="00000000" w:rsidDel="00000000" w:rsidP="00000000" w:rsidRDefault="00000000" w:rsidRPr="00000000">
      <w:pPr>
        <w:contextualSpacing w:val="0"/>
      </w:pPr>
      <w:r w:rsidDel="00000000" w:rsidR="00000000" w:rsidRPr="00000000">
        <w:rPr>
          <w:rtl w:val="0"/>
        </w:rPr>
        <w:t xml:space="preserve">This action requires 3 parameters:</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 name. A variable can be given any name. In our case </w:t>
      </w:r>
      <w:r w:rsidDel="00000000" w:rsidR="00000000" w:rsidRPr="00000000">
        <w:rPr>
          <w:i w:val="1"/>
          <w:rtl w:val="0"/>
        </w:rPr>
        <w:t xml:space="preserve">“KickedOut”</w:t>
      </w:r>
      <w:r w:rsidDel="00000000" w:rsidR="00000000" w:rsidRPr="00000000">
        <w:rPr>
          <w:rtl w:val="0"/>
        </w:rPr>
        <w:t xml:space="preserve"> will keep track of Thea’s status in the party.</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 scope. This defines where the variable can be referenced.</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b w:val="1"/>
          <w:i w:val="1"/>
          <w:rtl w:val="0"/>
        </w:rPr>
        <w:t xml:space="preserve">LOCALS</w:t>
      </w:r>
      <w:r w:rsidDel="00000000" w:rsidR="00000000" w:rsidRPr="00000000">
        <w:rPr>
          <w:rtl w:val="0"/>
        </w:rPr>
        <w:t xml:space="preserve"> - this references the active creature (Thea). The variable can only be used in Thea’s dialogs.</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b w:val="1"/>
          <w:i w:val="1"/>
          <w:rtl w:val="0"/>
        </w:rPr>
        <w:t xml:space="preserve">GLOBAL</w:t>
      </w:r>
      <w:r w:rsidDel="00000000" w:rsidR="00000000" w:rsidRPr="00000000">
        <w:rPr>
          <w:rtl w:val="0"/>
        </w:rPr>
        <w:t xml:space="preserve"> - this is a global variable and is accessible anywhere (also in dialogs of other creatures like Minsc).</w:t>
      </w:r>
    </w:p>
    <w:p w:rsidR="00000000" w:rsidDel="00000000" w:rsidP="00000000" w:rsidRDefault="00000000" w:rsidRPr="00000000">
      <w:pPr>
        <w:numPr>
          <w:ilvl w:val="1"/>
          <w:numId w:val="16"/>
        </w:numPr>
        <w:ind w:left="1440" w:hanging="360"/>
        <w:contextualSpacing w:val="1"/>
        <w:rPr>
          <w:u w:val="none"/>
        </w:rPr>
      </w:pPr>
      <w:r w:rsidDel="00000000" w:rsidR="00000000" w:rsidRPr="00000000">
        <w:rPr>
          <w:b w:val="1"/>
          <w:i w:val="1"/>
          <w:rtl w:val="0"/>
        </w:rPr>
        <w:t xml:space="preserve">ARcode</w:t>
      </w:r>
      <w:r w:rsidDel="00000000" w:rsidR="00000000" w:rsidRPr="00000000">
        <w:rPr>
          <w:rtl w:val="0"/>
        </w:rPr>
        <w:t xml:space="preserve"> - this references a certain area. For example: </w:t>
      </w:r>
      <w:r w:rsidDel="00000000" w:rsidR="00000000" w:rsidRPr="00000000">
        <w:rPr>
          <w:b w:val="1"/>
          <w:i w:val="1"/>
          <w:rtl w:val="0"/>
        </w:rPr>
        <w:t xml:space="preserve">AR1200 </w:t>
      </w:r>
      <w:r w:rsidDel="00000000" w:rsidR="00000000" w:rsidRPr="00000000">
        <w:rPr>
          <w:rtl w:val="0"/>
        </w:rPr>
        <w:t xml:space="preserve">references the docks area in Baldur’s Gate.</w:t>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A numeric value. In our case, 0 will mean that Thea is in the party and 1 means Thea was kicked out.</w:t>
      </w:r>
    </w:p>
    <w:p w:rsidR="00000000" w:rsidDel="00000000" w:rsidP="00000000" w:rsidRDefault="00000000" w:rsidRPr="00000000">
      <w:pPr>
        <w:pStyle w:val="Heading2"/>
        <w:contextualSpacing w:val="0"/>
      </w:pPr>
      <w:bookmarkStart w:colFirst="0" w:colLast="0" w:name="h.3r9sfppht06m" w:id="26"/>
      <w:bookmarkEnd w:id="26"/>
      <w:r w:rsidDel="00000000" w:rsidR="00000000" w:rsidRPr="00000000">
        <w:rPr>
          <w:rtl w:val="0"/>
        </w:rPr>
        <w:t xml:space="preserve">The Post Party Dialog</w:t>
      </w:r>
    </w:p>
    <w:p w:rsidR="00000000" w:rsidDel="00000000" w:rsidP="00000000" w:rsidRDefault="00000000" w:rsidRPr="00000000">
      <w:pPr>
        <w:contextualSpacing w:val="0"/>
      </w:pPr>
      <w:r w:rsidDel="00000000" w:rsidR="00000000" w:rsidRPr="00000000">
        <w:rPr>
          <w:rtl w:val="0"/>
        </w:rPr>
        <w:t xml:space="preserve">This dialog runs when </w:t>
      </w:r>
      <w:r w:rsidDel="00000000" w:rsidR="00000000" w:rsidRPr="00000000">
        <w:rPr>
          <w:b w:val="1"/>
          <w:rtl w:val="0"/>
        </w:rPr>
        <w:t xml:space="preserve">Thea</w:t>
      </w:r>
      <w:r w:rsidDel="00000000" w:rsidR="00000000" w:rsidRPr="00000000">
        <w:rPr>
          <w:rtl w:val="0"/>
        </w:rPr>
        <w:t xml:space="preserve"> has been kicked out of the party. It should handle everything related to being kicked out &amp; rejoining.</w:t>
      </w:r>
    </w:p>
    <w:p w:rsidR="00000000" w:rsidDel="00000000" w:rsidP="00000000" w:rsidRDefault="00000000" w:rsidRPr="00000000">
      <w:pPr>
        <w:contextualSpacing w:val="0"/>
        <w:rPr/>
      </w:pPr>
      <w:r w:rsidDel="00000000" w:rsidR="00000000" w:rsidRPr="00000000">
        <w:rPr>
          <w:rtl w:val="0"/>
        </w:rPr>
      </w:r>
    </w:p>
    <w:tbl>
      <w:tblPr>
        <w:tblStyle w:val="Table8"/>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rPr>
          <w:trHeight w:val="420" w:hRule="atLeast"/>
          <w:trPrChange w:author="Anonymous" w:id="30" w:date="2015-02-03T13:53:07Z">
            <w:trPr/>
          </w:trPrChange>
        </w:trPr>
        <w:tc>
          <w:tcPr>
            <w:shd w:fill="efefef"/>
            <w:tcMar>
              <w:top w:w="100.0" w:type="dxa"/>
              <w:left w:w="100.0" w:type="dxa"/>
              <w:bottom w:w="100.0" w:type="dxa"/>
              <w:right w:w="100.0" w:type="dxa"/>
            </w:tcMar>
            <w:tcPrChange w:author="Anonymous" w:id="30" w:date="2015-02-03T13:53:07Z">
              <w:tcPr>
                <w:shd w:fill="efefef"/>
                <w:tcMar>
                  <w:top w:w="100.0" w:type="dxa"/>
                  <w:left w:w="100.0" w:type="dxa"/>
                  <w:bottom w:w="100.0" w:type="dxa"/>
                  <w:right w:w="100.0" w:type="dxa"/>
                </w:tcMar>
              </w:tcPr>
            </w:tcPrChange>
          </w:tcPr>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b w:val="1"/>
                <w:sz w:val="20"/>
                <w:szCs w:val="20"/>
                <w:rtl w:val="0"/>
              </w:rPr>
              <w:t xml:space="preserve">BEGIN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~E</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THEAP~</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identifies the post-party dialog.</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9"/>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Global</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"KickedOut"</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"LOCALS"</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0</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BEGIN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u w:val="single"/>
                <w:rtl w:val="0"/>
              </w:rPr>
              <w:t xml:space="preserve">Kickout</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~Oh</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you don't need me no more?~</w:t>
            </w:r>
            <w:r w:rsidDel="00000000" w:rsidR="00000000" w:rsidRPr="00000000">
              <w:rPr>
                <w:rFonts w:ascii="Consolas" w:cs="Consolas" w:eastAsia="Consolas" w:hAnsi="Consolas"/>
                <w:sz w:val="20"/>
                <w:szCs w:val="20"/>
                <w:rtl w:val="0"/>
              </w:rPr>
              <w:br w:type="textWrapping"/>
              <w:t xml:space="preserve">    </w:t>
              <w:br w:type="textWrapping"/>
              <w:t xml:space="preserve">    </w:t>
            </w: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REPLY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~No</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I made a mistake. Please stay.~</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DO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JoinParty</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EXIT</w:t>
            </w:r>
            <w:r w:rsidDel="00000000" w:rsidR="00000000" w:rsidRPr="00000000">
              <w:rPr>
                <w:rFonts w:ascii="Consolas" w:cs="Consolas" w:eastAsia="Consolas" w:hAnsi="Consolas"/>
                <w:sz w:val="20"/>
                <w:szCs w:val="20"/>
                <w:rtl w:val="0"/>
              </w:rPr>
              <w:br w:type="textWrapping"/>
              <w:t xml:space="preserve">        </w:t>
              <w:br w:type="textWrapping"/>
              <w:t xml:space="preserve">    </w:t>
            </w: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REPLY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~Yes</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it's time to part ways.~</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GOTO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u w:val="single"/>
                <w:rtl w:val="0"/>
              </w:rPr>
              <w:t xml:space="preserve">KickoutFinal</w:t>
            </w:r>
            <w:r w:rsidDel="00000000" w:rsidR="00000000" w:rsidRPr="00000000">
              <w:rPr>
                <w:rFonts w:ascii="Consolas" w:cs="Consolas" w:eastAsia="Consolas" w:hAnsi="Consolas"/>
                <w:sz w:val="20"/>
                <w:szCs w:val="20"/>
                <w:rtl w:val="0"/>
              </w:rPr>
              <w:br w:type="textWrapping"/>
              <w:t xml:space="preserve">    </w:t>
              <w:br w:type="textWrapping"/>
            </w:r>
            <w:r w:rsidDel="00000000" w:rsidR="00000000" w:rsidRPr="00000000">
              <w:rPr>
                <w:rFonts w:ascii="Consolas" w:cs="Consolas" w:eastAsia="Consolas" w:hAnsi="Consolas"/>
                <w:b w:val="1"/>
                <w:sz w:val="20"/>
                <w:szCs w:val="20"/>
                <w:rtl w:val="0"/>
              </w:rPr>
              <w:t xml:space="preserve">END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several ways to handle being kicked out of the party. I personally prefer the BG2 way: the NPC walks up to you and asks you to reconsider. The player gets 2 dialog options: one in which the NPC rejoins, one in which the NPC really leaves.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0"/>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BEGIN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u w:val="single"/>
                <w:rtl w:val="0"/>
              </w:rPr>
              <w:t xml:space="preserve">KickoutFinal</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~Very well. I'll travel back to the Friendly Arms Inn.~</w:t>
            </w:r>
            <w:r w:rsidDel="00000000" w:rsidR="00000000" w:rsidRPr="00000000">
              <w:rPr>
                <w:rFonts w:ascii="Consolas" w:cs="Consolas" w:eastAsia="Consolas" w:hAnsi="Consolas"/>
                <w:sz w:val="20"/>
                <w:szCs w:val="20"/>
                <w:rtl w:val="0"/>
              </w:rPr>
              <w:br w:type="textWrapping"/>
              <w:t xml:space="preserve">    </w:t>
              <w:br w:type="textWrapping"/>
              <w:t xml:space="preserve">    </w:t>
            </w: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DO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SetGlobal</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"KickedOut"</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"LOCALS"</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1</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707070"/>
                <w:sz w:val="20"/>
                <w:szCs w:val="20"/>
                <w:rtl w:val="0"/>
              </w:rPr>
              <w:t xml:space="preserve">EscapeAreaMove</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"AR2300"</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3326</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2528</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14</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EXIT</w:t>
            </w:r>
            <w:r w:rsidDel="00000000" w:rsidR="00000000" w:rsidRPr="00000000">
              <w:rPr>
                <w:rFonts w:ascii="Consolas" w:cs="Consolas" w:eastAsia="Consolas" w:hAnsi="Consolas"/>
                <w:sz w:val="20"/>
                <w:szCs w:val="20"/>
                <w:rtl w:val="0"/>
              </w:rPr>
              <w:br w:type="textWrapping"/>
              <w:br w:type="textWrapping"/>
            </w:r>
            <w:r w:rsidDel="00000000" w:rsidR="00000000" w:rsidRPr="00000000">
              <w:rPr>
                <w:rFonts w:ascii="Consolas" w:cs="Consolas" w:eastAsia="Consolas" w:hAnsi="Consolas"/>
                <w:b w:val="1"/>
                <w:sz w:val="20"/>
                <w:szCs w:val="20"/>
                <w:rtl w:val="0"/>
              </w:rPr>
              <w:t xml:space="preserve">END</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dialog state, the NPC will tell the player where he can be found, before leaving the area.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DO ~EscapeAreaMove(“AR2300”, 3326, 2528, 14)~</w:t>
      </w:r>
      <w:r w:rsidDel="00000000" w:rsidR="00000000" w:rsidRPr="00000000">
        <w:rPr>
          <w:rtl w:val="0"/>
        </w:rPr>
        <w:t xml:space="preserve"> will make the NPC exit the current area and reappear in the specified area. This action requires 4 parameters: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Name of the area to reappear. In our case, this is </w:t>
      </w:r>
      <w:r w:rsidDel="00000000" w:rsidR="00000000" w:rsidRPr="00000000">
        <w:rPr>
          <w:b w:val="1"/>
          <w:i w:val="1"/>
          <w:rtl w:val="0"/>
        </w:rPr>
        <w:t xml:space="preserve">AR2300</w:t>
      </w:r>
      <w:r w:rsidDel="00000000" w:rsidR="00000000" w:rsidRPr="00000000">
        <w:rPr>
          <w:rtl w:val="0"/>
        </w:rPr>
        <w:t xml:space="preserve">, the Friendly Arms Inn.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X coordinate of the position.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Y coordinate of the position.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Facing angle of the NPC. This is 0 for south, 4 for west, 8 for north and 12 for east.</w:t>
        <w:br w:type="textWrapping"/>
        <w:t xml:space="preserve">In our case, </w:t>
      </w:r>
      <w:r w:rsidDel="00000000" w:rsidR="00000000" w:rsidRPr="00000000">
        <w:rPr>
          <w:b w:val="1"/>
          <w:i w:val="1"/>
          <w:rtl w:val="0"/>
        </w:rPr>
        <w:t xml:space="preserve">14</w:t>
      </w:r>
      <w:r w:rsidDel="00000000" w:rsidR="00000000" w:rsidRPr="00000000">
        <w:rPr>
          <w:rtl w:val="0"/>
        </w:rPr>
        <w:t xml:space="preserve"> will be south-south-east.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734050" cy="3162300"/>
            <wp:effectExtent b="0" l="0" r="0" t="0"/>
            <wp:docPr id="7" name="image13.jpg"/>
            <a:graphic>
              <a:graphicData uri="http://schemas.openxmlformats.org/drawingml/2006/picture">
                <pic:pic>
                  <pic:nvPicPr>
                    <pic:cNvPr id="0" name="image13.jpg"/>
                    <pic:cNvPicPr preferRelativeResize="0"/>
                  </pic:nvPicPr>
                  <pic:blipFill>
                    <a:blip r:embed="rId21"/>
                    <a:srcRect b="0" l="0" r="0" t="0"/>
                    <a:stretch>
                      <a:fillRect/>
                    </a:stretch>
                  </pic:blipFill>
                  <pic:spPr>
                    <a:xfrm>
                      <a:off x="0" y="0"/>
                      <a:ext cx="5734050" cy="316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are several ways of finding coordinates on a map. If you have cheats enabled, you can run Baldur’s Gate and press </w:t>
      </w:r>
      <w:r w:rsidDel="00000000" w:rsidR="00000000" w:rsidRPr="00000000">
        <w:rPr>
          <w:b w:val="1"/>
          <w:i w:val="1"/>
          <w:rtl w:val="0"/>
        </w:rPr>
        <w:t xml:space="preserve">ctrl</w:t>
      </w:r>
      <w:r w:rsidDel="00000000" w:rsidR="00000000" w:rsidRPr="00000000">
        <w:rPr>
          <w:rtl w:val="0"/>
        </w:rPr>
        <w:t xml:space="preserve"> + </w:t>
      </w:r>
      <w:r w:rsidDel="00000000" w:rsidR="00000000" w:rsidRPr="00000000">
        <w:rPr>
          <w:b w:val="1"/>
          <w:i w:val="1"/>
          <w:rtl w:val="0"/>
        </w:rPr>
        <w:t xml:space="preserve">x</w:t>
      </w:r>
      <w:r w:rsidDel="00000000" w:rsidR="00000000" w:rsidRPr="00000000">
        <w:rPr>
          <w:rtl w:val="0"/>
        </w:rPr>
        <w:t xml:space="preserve"> to view the coordinates of your mouse cursor.</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1"/>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rPr>
          <w:trHeight w:val="3180" w:hRule="atLeast"/>
          <w:trPrChange w:author="Walgeborgarn Jr" w:id="31" w:date="2014-08-16T05:13:26Z">
            <w:trPr/>
          </w:trPrChange>
        </w:trPr>
        <w:tc>
          <w:tcPr>
            <w:shd w:fill="efefef"/>
            <w:tcMar>
              <w:top w:w="100.0" w:type="dxa"/>
              <w:left w:w="100.0" w:type="dxa"/>
              <w:bottom w:w="100.0" w:type="dxa"/>
              <w:right w:w="100.0" w:type="dxa"/>
            </w:tcMar>
            <w:tcPrChange w:author="Walgeborgarn Jr" w:id="31" w:date="2014-08-16T05:13:26Z">
              <w:tcPr>
                <w:shd w:fill="efefef"/>
                <w:tcMar>
                  <w:top w:w="100.0" w:type="dxa"/>
                  <w:left w:w="100.0" w:type="dxa"/>
                  <w:bottom w:w="100.0" w:type="dxa"/>
                  <w:right w:w="100.0" w:type="dxa"/>
                </w:tcMar>
              </w:tcPr>
            </w:tcPrChange>
          </w:tcPr>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Global</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"KickedOut"</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"LOCALS"</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1</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BEGIN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sz w:val="20"/>
                <w:szCs w:val="20"/>
                <w:u w:val="single"/>
                <w:rtl w:val="0"/>
              </w:rPr>
              <w:t xml:space="preserve">Rejoin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~You want me back in the party?~</w:t>
            </w:r>
            <w:r w:rsidDel="00000000" w:rsidR="00000000" w:rsidRPr="00000000">
              <w:rPr>
                <w:rFonts w:ascii="Consolas" w:cs="Consolas" w:eastAsia="Consolas" w:hAnsi="Consolas"/>
                <w:sz w:val="20"/>
                <w:szCs w:val="20"/>
                <w:rtl w:val="0"/>
              </w:rPr>
              <w:br w:type="textWrapping"/>
              <w:t xml:space="preserve">    </w:t>
              <w:br w:type="textWrapping"/>
              <w:t xml:space="preserve">    </w:t>
            </w: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REPLY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~Yes</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I need your services.~</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DO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SetGlobal</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"KickedOut"</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"LOCALS"</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 0</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    </w:t>
            </w:r>
            <w:r w:rsidDel="00000000" w:rsidR="00000000" w:rsidRPr="00000000">
              <w:rPr>
                <w:rFonts w:ascii="Consolas" w:cs="Consolas" w:eastAsia="Consolas" w:hAnsi="Consolas"/>
                <w:b w:val="1"/>
                <w:color w:val="707070"/>
                <w:sz w:val="20"/>
                <w:szCs w:val="20"/>
                <w:rtl w:val="0"/>
              </w:rPr>
              <w:t xml:space="preserve">JoinParty</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EXIT</w:t>
            </w:r>
            <w:r w:rsidDel="00000000" w:rsidR="00000000" w:rsidRPr="00000000">
              <w:rPr>
                <w:rFonts w:ascii="Consolas" w:cs="Consolas" w:eastAsia="Consolas" w:hAnsi="Consolas"/>
                <w:sz w:val="20"/>
                <w:szCs w:val="20"/>
                <w:rtl w:val="0"/>
              </w:rPr>
              <w:br w:type="textWrapping"/>
              <w:t xml:space="preserve">        </w:t>
              <w:br w:type="textWrapping"/>
              <w:t xml:space="preserve">    </w:t>
            </w: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REPLY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~I don't think so.~</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EXIT</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END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we’ll need a dialog state to allow the NPC to rejoin our party. This should be straight-forward by now.</w:t>
      </w:r>
    </w:p>
    <w:p w:rsidR="00000000" w:rsidDel="00000000" w:rsidP="00000000" w:rsidRDefault="00000000" w:rsidRPr="00000000">
      <w:pPr>
        <w:pStyle w:val="Heading2"/>
        <w:contextualSpacing w:val="0"/>
      </w:pPr>
      <w:bookmarkStart w:colFirst="0" w:colLast="0" w:name="h.2rl5r851xb3w" w:id="27"/>
      <w:bookmarkEnd w:id="27"/>
      <w:r w:rsidDel="00000000" w:rsidR="00000000" w:rsidRPr="00000000">
        <w:rPr>
          <w:rtl w:val="0"/>
        </w:rPr>
        <w:t xml:space="preserve">The Join Party Dialog</w:t>
      </w:r>
    </w:p>
    <w:p w:rsidR="00000000" w:rsidDel="00000000" w:rsidP="00000000" w:rsidRDefault="00000000" w:rsidRPr="00000000">
      <w:pPr>
        <w:contextualSpacing w:val="0"/>
        <w:rPr/>
      </w:pPr>
      <w:r w:rsidDel="00000000" w:rsidR="00000000" w:rsidRPr="00000000">
        <w:rPr>
          <w:rtl w:val="0"/>
        </w:rPr>
        <w:t xml:space="preserve">Since this part of the dialog isn’t strictly needed and only contains interjections &amp; banter, we’ll leave this empty. See Appendix II for more information.</w:t>
      </w:r>
      <w:r w:rsidDel="00000000" w:rsidR="00000000" w:rsidRPr="00000000">
        <w:rPr>
          <w:rtl w:val="0"/>
        </w:rPr>
      </w:r>
    </w:p>
    <w:p w:rsidR="00000000" w:rsidDel="00000000" w:rsidP="00000000" w:rsidRDefault="00000000" w:rsidRPr="00000000">
      <w:pPr>
        <w:pStyle w:val="Heading2"/>
        <w:contextualSpacing w:val="0"/>
      </w:pPr>
      <w:bookmarkStart w:colFirst="0" w:colLast="0" w:name="h.7w2cr14w90xk" w:id="28"/>
      <w:bookmarkEnd w:id="28"/>
      <w:r w:rsidDel="00000000" w:rsidR="00000000" w:rsidRPr="00000000">
        <w:rPr>
          <w:rtl w:val="0"/>
        </w:rPr>
        <w:t xml:space="preserve">The complete dialog file</w:t>
      </w:r>
    </w:p>
    <w:p w:rsidR="00000000" w:rsidDel="00000000" w:rsidP="00000000" w:rsidRDefault="00000000" w:rsidRPr="00000000">
      <w:pPr>
        <w:contextualSpacing w:val="0"/>
      </w:pPr>
      <w:r w:rsidDel="00000000" w:rsidR="00000000" w:rsidRPr="00000000">
        <w:rPr>
          <w:rtl w:val="0"/>
        </w:rPr>
        <w:t xml:space="preserve">For reference, here’s the complete dialog file for Thea Brandon.</w:t>
      </w:r>
    </w:p>
    <w:p w:rsidR="00000000" w:rsidDel="00000000" w:rsidP="00000000" w:rsidRDefault="00000000" w:rsidRPr="00000000">
      <w:pPr>
        <w:contextualSpacing w:val="0"/>
        <w:rPr/>
      </w:pPr>
      <w:r w:rsidDel="00000000" w:rsidR="00000000" w:rsidRPr="00000000">
        <w:rPr>
          <w:rtl w:val="0"/>
        </w:rPr>
      </w:r>
    </w:p>
    <w:tbl>
      <w:tblPr>
        <w:tblStyle w:val="Table12"/>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color w:val="008000"/>
                <w:sz w:val="20"/>
                <w:szCs w:val="20"/>
                <w:rtl w:val="0"/>
              </w:rPr>
              <w:t xml:space="preserve">/*</w:t>
              <w:br w:type="textWrapping"/>
              <w:t xml:space="preserve">    Thea Brandon Initial Dialog</w:t>
              <w:br w:type="textWrapping"/>
              <w:t xml:space="preserve">*/</w:t>
            </w:r>
            <w:r w:rsidDel="00000000" w:rsidR="00000000" w:rsidRPr="00000000">
              <w:rPr>
                <w:rFonts w:ascii="Consolas" w:cs="Consolas" w:eastAsia="Consolas" w:hAnsi="Consolas"/>
                <w:b w:val="1"/>
                <w:sz w:val="20"/>
                <w:szCs w:val="20"/>
                <w:rtl w:val="0"/>
              </w:rPr>
              <w:br w:type="textWrapping"/>
              <w:t xml:space="preserve">BEGIN </w:t>
            </w:r>
            <w:r w:rsidDel="00000000" w:rsidR="00000000" w:rsidRPr="00000000">
              <w:rPr>
                <w:rFonts w:ascii="Consolas" w:cs="Consolas" w:eastAsia="Consolas" w:hAnsi="Consolas"/>
                <w:b w:val="1"/>
                <w:color w:val="808080"/>
                <w:sz w:val="20"/>
                <w:szCs w:val="20"/>
                <w:rtl w:val="0"/>
              </w:rPr>
              <w:t xml:space="preserve">~E)THEA~</w:t>
            </w:r>
            <w:r w:rsidDel="00000000" w:rsidR="00000000" w:rsidRPr="00000000">
              <w:rPr>
                <w:rFonts w:ascii="Consolas" w:cs="Consolas" w:eastAsia="Consolas" w:hAnsi="Consolas"/>
                <w:b w:val="1"/>
                <w:sz w:val="20"/>
                <w:szCs w:val="20"/>
                <w:rtl w:val="0"/>
              </w:rPr>
              <w:br w:type="textWrapping"/>
              <w:br w:type="textWrapping"/>
              <w:t xml:space="preserve">IF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NumTimesTalkedTo</w:t>
            </w:r>
            <w:r w:rsidDel="00000000" w:rsidR="00000000" w:rsidRPr="00000000">
              <w:rPr>
                <w:rFonts w:ascii="Consolas" w:cs="Consolas" w:eastAsia="Consolas" w:hAnsi="Consolas"/>
                <w:b w:val="1"/>
                <w:color w:val="808080"/>
                <w:sz w:val="20"/>
                <w:szCs w:val="20"/>
                <w:rtl w:val="0"/>
              </w:rPr>
              <w:t xml:space="preserve">(0)~</w:t>
            </w:r>
            <w:r w:rsidDel="00000000" w:rsidR="00000000" w:rsidRPr="00000000">
              <w:rPr>
                <w:rFonts w:ascii="Consolas" w:cs="Consolas" w:eastAsia="Consolas" w:hAnsi="Consolas"/>
                <w:b w:val="1"/>
                <w:sz w:val="20"/>
                <w:szCs w:val="20"/>
                <w:rtl w:val="0"/>
              </w:rPr>
              <w:t xml:space="preserve"> THEN</w:t>
              <w:br w:type="textWrapping"/>
              <w:t xml:space="preserve">BEGIN </w:t>
            </w:r>
            <w:r w:rsidDel="00000000" w:rsidR="00000000" w:rsidRPr="00000000">
              <w:rPr>
                <w:rFonts w:ascii="Consolas" w:cs="Consolas" w:eastAsia="Consolas" w:hAnsi="Consolas"/>
                <w:b w:val="1"/>
                <w:sz w:val="20"/>
                <w:szCs w:val="20"/>
                <w:u w:val="single"/>
                <w:rtl w:val="0"/>
              </w:rPr>
              <w:t xml:space="preserve">Introduction</w:t>
            </w:r>
            <w:r w:rsidDel="00000000" w:rsidR="00000000" w:rsidRPr="00000000">
              <w:rPr>
                <w:rFonts w:ascii="Consolas" w:cs="Consolas" w:eastAsia="Consolas" w:hAnsi="Consolas"/>
                <w:b w:val="1"/>
                <w:sz w:val="20"/>
                <w:szCs w:val="20"/>
                <w:rtl w:val="0"/>
              </w:rPr>
              <w:br w:type="textWrapping"/>
              <w:t xml:space="preserve">    SAY </w:t>
            </w:r>
            <w:r w:rsidDel="00000000" w:rsidR="00000000" w:rsidRPr="00000000">
              <w:rPr>
                <w:rFonts w:ascii="Consolas" w:cs="Consolas" w:eastAsia="Consolas" w:hAnsi="Consolas"/>
                <w:b w:val="1"/>
                <w:color w:val="808080"/>
                <w:sz w:val="20"/>
                <w:szCs w:val="20"/>
                <w:rtl w:val="0"/>
              </w:rPr>
              <w:t xml:space="preserve">~Hello to you, good &lt;LADYLORD&gt;! I'm Thea Brandon, may I know your name?~</w:t>
            </w:r>
            <w:r w:rsidDel="00000000" w:rsidR="00000000" w:rsidRPr="00000000">
              <w:rPr>
                <w:rFonts w:ascii="Consolas" w:cs="Consolas" w:eastAsia="Consolas" w:hAnsi="Consolas"/>
                <w:b w:val="1"/>
                <w:sz w:val="20"/>
                <w:szCs w:val="20"/>
                <w:rtl w:val="0"/>
              </w:rPr>
              <w:br w:type="textWrapping"/>
              <w:t xml:space="preserve">    </w:t>
              <w:br w:type="textWrapping"/>
              <w:t xml:space="preserve">    IF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ReputationLT</w:t>
            </w:r>
            <w:r w:rsidDel="00000000" w:rsidR="00000000" w:rsidRPr="00000000">
              <w:rPr>
                <w:rFonts w:ascii="Consolas" w:cs="Consolas" w:eastAsia="Consolas" w:hAnsi="Consolas"/>
                <w:b w:val="1"/>
                <w:color w:val="808080"/>
                <w:sz w:val="20"/>
                <w:szCs w:val="20"/>
                <w:rtl w:val="0"/>
              </w:rPr>
              <w:t xml:space="preserve">([PC], 6)~</w:t>
            </w:r>
            <w:r w:rsidDel="00000000" w:rsidR="00000000" w:rsidRPr="00000000">
              <w:rPr>
                <w:rFonts w:ascii="Consolas" w:cs="Consolas" w:eastAsia="Consolas" w:hAnsi="Consolas"/>
                <w:b w:val="1"/>
                <w:sz w:val="20"/>
                <w:szCs w:val="20"/>
                <w:rtl w:val="0"/>
              </w:rPr>
              <w:t xml:space="preserve"> THEN</w:t>
              <w:br w:type="textWrapping"/>
              <w:t xml:space="preserve">        REPLY </w:t>
            </w:r>
            <w:r w:rsidDel="00000000" w:rsidR="00000000" w:rsidRPr="00000000">
              <w:rPr>
                <w:rFonts w:ascii="Consolas" w:cs="Consolas" w:eastAsia="Consolas" w:hAnsi="Consolas"/>
                <w:b w:val="1"/>
                <w:color w:val="808080"/>
                <w:sz w:val="20"/>
                <w:szCs w:val="20"/>
                <w:rtl w:val="0"/>
              </w:rPr>
              <w:t xml:space="preserve">~Certainly, I'm &lt;CHARNAME&gt;. What are you doing here?~</w:t>
            </w:r>
            <w:r w:rsidDel="00000000" w:rsidR="00000000" w:rsidRPr="00000000">
              <w:rPr>
                <w:rFonts w:ascii="Consolas" w:cs="Consolas" w:eastAsia="Consolas" w:hAnsi="Consolas"/>
                <w:b w:val="1"/>
                <w:sz w:val="20"/>
                <w:szCs w:val="20"/>
                <w:rtl w:val="0"/>
              </w:rPr>
              <w:br w:type="textWrapping"/>
              <w:t xml:space="preserve">        GOTO </w:t>
            </w:r>
            <w:r w:rsidDel="00000000" w:rsidR="00000000" w:rsidRPr="00000000">
              <w:rPr>
                <w:rFonts w:ascii="Consolas" w:cs="Consolas" w:eastAsia="Consolas" w:hAnsi="Consolas"/>
                <w:b w:val="1"/>
                <w:sz w:val="20"/>
                <w:szCs w:val="20"/>
                <w:u w:val="single"/>
                <w:rtl w:val="0"/>
              </w:rPr>
              <w:t xml:space="preserve">IntroductionEvil</w:t>
            </w:r>
            <w:r w:rsidDel="00000000" w:rsidR="00000000" w:rsidRPr="00000000">
              <w:rPr>
                <w:rFonts w:ascii="Consolas" w:cs="Consolas" w:eastAsia="Consolas" w:hAnsi="Consolas"/>
                <w:b w:val="1"/>
                <w:sz w:val="20"/>
                <w:szCs w:val="20"/>
                <w:rtl w:val="0"/>
              </w:rPr>
              <w:br w:type="textWrapping"/>
              <w:t xml:space="preserve">        </w:t>
              <w:br w:type="textWrapping"/>
              <w:t xml:space="preserve">    IF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ReputationGT</w:t>
            </w:r>
            <w:r w:rsidDel="00000000" w:rsidR="00000000" w:rsidRPr="00000000">
              <w:rPr>
                <w:rFonts w:ascii="Consolas" w:cs="Consolas" w:eastAsia="Consolas" w:hAnsi="Consolas"/>
                <w:b w:val="1"/>
                <w:color w:val="808080"/>
                <w:sz w:val="20"/>
                <w:szCs w:val="20"/>
                <w:rtl w:val="0"/>
              </w:rPr>
              <w:t xml:space="preserve">([PC], 5)~</w:t>
            </w:r>
            <w:r w:rsidDel="00000000" w:rsidR="00000000" w:rsidRPr="00000000">
              <w:rPr>
                <w:rFonts w:ascii="Consolas" w:cs="Consolas" w:eastAsia="Consolas" w:hAnsi="Consolas"/>
                <w:b w:val="1"/>
                <w:sz w:val="20"/>
                <w:szCs w:val="20"/>
                <w:rtl w:val="0"/>
              </w:rPr>
              <w:t xml:space="preserve"> THEN</w:t>
              <w:br w:type="textWrapping"/>
              <w:t xml:space="preserve">        REPLY </w:t>
            </w:r>
            <w:r w:rsidDel="00000000" w:rsidR="00000000" w:rsidRPr="00000000">
              <w:rPr>
                <w:rFonts w:ascii="Consolas" w:cs="Consolas" w:eastAsia="Consolas" w:hAnsi="Consolas"/>
                <w:b w:val="1"/>
                <w:color w:val="808080"/>
                <w:sz w:val="20"/>
                <w:szCs w:val="20"/>
                <w:rtl w:val="0"/>
              </w:rPr>
              <w:t xml:space="preserve">~Certainly, I'm &lt;CHARNAME&gt;. What are you doing here?~</w:t>
            </w:r>
            <w:r w:rsidDel="00000000" w:rsidR="00000000" w:rsidRPr="00000000">
              <w:rPr>
                <w:rFonts w:ascii="Consolas" w:cs="Consolas" w:eastAsia="Consolas" w:hAnsi="Consolas"/>
                <w:b w:val="1"/>
                <w:sz w:val="20"/>
                <w:szCs w:val="20"/>
                <w:rtl w:val="0"/>
              </w:rPr>
              <w:br w:type="textWrapping"/>
              <w:t xml:space="preserve">        GOTO </w:t>
            </w:r>
            <w:r w:rsidDel="00000000" w:rsidR="00000000" w:rsidRPr="00000000">
              <w:rPr>
                <w:rFonts w:ascii="Consolas" w:cs="Consolas" w:eastAsia="Consolas" w:hAnsi="Consolas"/>
                <w:b w:val="1"/>
                <w:sz w:val="20"/>
                <w:szCs w:val="20"/>
                <w:u w:val="single"/>
                <w:rtl w:val="0"/>
              </w:rPr>
              <w:t xml:space="preserve">IntroductionGood</w:t>
            </w:r>
            <w:r w:rsidDel="00000000" w:rsidR="00000000" w:rsidRPr="00000000">
              <w:rPr>
                <w:rFonts w:ascii="Consolas" w:cs="Consolas" w:eastAsia="Consolas" w:hAnsi="Consolas"/>
                <w:b w:val="1"/>
                <w:sz w:val="20"/>
                <w:szCs w:val="20"/>
                <w:rtl w:val="0"/>
              </w:rPr>
              <w:br w:type="textWrapping"/>
              <w:t xml:space="preserve">    </w:t>
              <w:br w:type="textWrapping"/>
              <w:t xml:space="preserve">    IF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sz w:val="20"/>
                <w:szCs w:val="20"/>
                <w:rtl w:val="0"/>
              </w:rPr>
              <w:t xml:space="preserve"> THEN</w:t>
              <w:br w:type="textWrapping"/>
              <w:t xml:space="preserve">        REPLY </w:t>
            </w:r>
            <w:r w:rsidDel="00000000" w:rsidR="00000000" w:rsidRPr="00000000">
              <w:rPr>
                <w:rFonts w:ascii="Consolas" w:cs="Consolas" w:eastAsia="Consolas" w:hAnsi="Consolas"/>
                <w:b w:val="1"/>
                <w:color w:val="808080"/>
                <w:sz w:val="20"/>
                <w:szCs w:val="20"/>
                <w:rtl w:val="0"/>
              </w:rPr>
              <w:t xml:space="preserve">~Bugger off.~</w:t>
            </w:r>
            <w:r w:rsidDel="00000000" w:rsidR="00000000" w:rsidRPr="00000000">
              <w:rPr>
                <w:rFonts w:ascii="Consolas" w:cs="Consolas" w:eastAsia="Consolas" w:hAnsi="Consolas"/>
                <w:b w:val="1"/>
                <w:sz w:val="20"/>
                <w:szCs w:val="20"/>
                <w:rtl w:val="0"/>
              </w:rPr>
              <w:br w:type="textWrapping"/>
              <w:t xml:space="preserve">        EXIT</w:t>
              <w:br w:type="textWrapping"/>
              <w:t xml:space="preserve">        </w:t>
              <w:br w:type="textWrapping"/>
              <w:t xml:space="preserve">END</w:t>
              <w:br w:type="textWrapping"/>
              <w:br w:type="textWrapping"/>
              <w:t xml:space="preserve">IF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sz w:val="20"/>
                <w:szCs w:val="20"/>
                <w:rtl w:val="0"/>
              </w:rPr>
              <w:t xml:space="preserve"> THEN</w:t>
              <w:br w:type="textWrapping"/>
              <w:t xml:space="preserve">BEGIN </w:t>
            </w:r>
            <w:r w:rsidDel="00000000" w:rsidR="00000000" w:rsidRPr="00000000">
              <w:rPr>
                <w:rFonts w:ascii="Consolas" w:cs="Consolas" w:eastAsia="Consolas" w:hAnsi="Consolas"/>
                <w:b w:val="1"/>
                <w:sz w:val="20"/>
                <w:szCs w:val="20"/>
                <w:u w:val="single"/>
                <w:rtl w:val="0"/>
              </w:rPr>
              <w:t xml:space="preserve">IntroductionGood</w:t>
            </w:r>
            <w:r w:rsidDel="00000000" w:rsidR="00000000" w:rsidRPr="00000000">
              <w:rPr>
                <w:rFonts w:ascii="Consolas" w:cs="Consolas" w:eastAsia="Consolas" w:hAnsi="Consolas"/>
                <w:b w:val="1"/>
                <w:sz w:val="20"/>
                <w:szCs w:val="20"/>
                <w:rtl w:val="0"/>
              </w:rPr>
              <w:br w:type="textWrapping"/>
              <w:t xml:space="preserve">    SAY </w:t>
            </w:r>
            <w:r w:rsidDel="00000000" w:rsidR="00000000" w:rsidRPr="00000000">
              <w:rPr>
                <w:rFonts w:ascii="Consolas" w:cs="Consolas" w:eastAsia="Consolas" w:hAnsi="Consolas"/>
                <w:b w:val="1"/>
                <w:color w:val="808080"/>
                <w:sz w:val="20"/>
                <w:szCs w:val="20"/>
                <w:rtl w:val="0"/>
              </w:rPr>
              <w:t xml:space="preserve">~&lt;CHARNAME&gt;? I must join your party!~</w:t>
            </w:r>
            <w:r w:rsidDel="00000000" w:rsidR="00000000" w:rsidRPr="00000000">
              <w:rPr>
                <w:rFonts w:ascii="Consolas" w:cs="Consolas" w:eastAsia="Consolas" w:hAnsi="Consolas"/>
                <w:b w:val="1"/>
                <w:sz w:val="20"/>
                <w:szCs w:val="20"/>
                <w:rtl w:val="0"/>
              </w:rPr>
              <w:br w:type="textWrapping"/>
              <w:t xml:space="preserve">    </w:t>
              <w:br w:type="textWrapping"/>
              <w:t xml:space="preserve">    IF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sz w:val="20"/>
                <w:szCs w:val="20"/>
                <w:rtl w:val="0"/>
              </w:rPr>
              <w:t xml:space="preserve"> THEN</w:t>
              <w:br w:type="textWrapping"/>
              <w:t xml:space="preserve">        REPLY </w:t>
            </w:r>
            <w:r w:rsidDel="00000000" w:rsidR="00000000" w:rsidRPr="00000000">
              <w:rPr>
                <w:rFonts w:ascii="Consolas" w:cs="Consolas" w:eastAsia="Consolas" w:hAnsi="Consolas"/>
                <w:b w:val="1"/>
                <w:color w:val="808080"/>
                <w:sz w:val="20"/>
                <w:szCs w:val="20"/>
                <w:rtl w:val="0"/>
              </w:rPr>
              <w:t xml:space="preserve">~I'd be happy to have you in my party.~</w:t>
            </w:r>
            <w:r w:rsidDel="00000000" w:rsidR="00000000" w:rsidRPr="00000000">
              <w:rPr>
                <w:rFonts w:ascii="Consolas" w:cs="Consolas" w:eastAsia="Consolas" w:hAnsi="Consolas"/>
                <w:b w:val="1"/>
                <w:sz w:val="20"/>
                <w:szCs w:val="20"/>
                <w:rtl w:val="0"/>
              </w:rPr>
              <w:br w:type="textWrapping"/>
              <w:t xml:space="preserve">        DO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SetGlobal</w:t>
            </w:r>
            <w:r w:rsidDel="00000000" w:rsidR="00000000" w:rsidRPr="00000000">
              <w:rPr>
                <w:rFonts w:ascii="Consolas" w:cs="Consolas" w:eastAsia="Consolas" w:hAnsi="Consolas"/>
                <w:b w:val="1"/>
                <w:color w:val="808080"/>
                <w:sz w:val="20"/>
                <w:szCs w:val="20"/>
                <w:rtl w:val="0"/>
              </w:rPr>
              <w:t xml:space="preserve">("KickedOut", "LOCALS", 0)</w:t>
            </w:r>
            <w:r w:rsidDel="00000000" w:rsidR="00000000" w:rsidRPr="00000000">
              <w:rPr>
                <w:rFonts w:ascii="Consolas" w:cs="Consolas" w:eastAsia="Consolas" w:hAnsi="Consolas"/>
                <w:b w:val="1"/>
                <w:sz w:val="20"/>
                <w:szCs w:val="20"/>
                <w:rtl w:val="0"/>
              </w:rPr>
              <w:br w:type="textWrapping"/>
              <w:t xml:space="preserve">        </w:t>
            </w:r>
            <w:r w:rsidDel="00000000" w:rsidR="00000000" w:rsidRPr="00000000">
              <w:rPr>
                <w:rFonts w:ascii="Consolas" w:cs="Consolas" w:eastAsia="Consolas" w:hAnsi="Consolas"/>
                <w:b w:val="1"/>
                <w:color w:val="808080"/>
                <w:sz w:val="20"/>
                <w:szCs w:val="20"/>
                <w:rtl w:val="0"/>
              </w:rPr>
              <w:t xml:space="preserve">    </w:t>
            </w:r>
            <w:r w:rsidDel="00000000" w:rsidR="00000000" w:rsidRPr="00000000">
              <w:rPr>
                <w:rFonts w:ascii="Consolas" w:cs="Consolas" w:eastAsia="Consolas" w:hAnsi="Consolas"/>
                <w:b w:val="1"/>
                <w:color w:val="707070"/>
                <w:sz w:val="20"/>
                <w:szCs w:val="20"/>
                <w:rtl w:val="0"/>
              </w:rPr>
              <w:t xml:space="preserve">JoinParty</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sz w:val="20"/>
                <w:szCs w:val="20"/>
                <w:rtl w:val="0"/>
              </w:rPr>
              <w:br w:type="textWrapping"/>
              <w:t xml:space="preserve">        EXIT</w:t>
              <w:br w:type="textWrapping"/>
              <w:t xml:space="preserve">        </w:t>
              <w:br w:type="textWrapping"/>
              <w:t xml:space="preserve">    IF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sz w:val="20"/>
                <w:szCs w:val="20"/>
                <w:rtl w:val="0"/>
              </w:rPr>
              <w:t xml:space="preserve"> THEN</w:t>
              <w:br w:type="textWrapping"/>
              <w:t xml:space="preserve">        REPLY </w:t>
            </w:r>
            <w:r w:rsidDel="00000000" w:rsidR="00000000" w:rsidRPr="00000000">
              <w:rPr>
                <w:rFonts w:ascii="Consolas" w:cs="Consolas" w:eastAsia="Consolas" w:hAnsi="Consolas"/>
                <w:b w:val="1"/>
                <w:color w:val="808080"/>
                <w:sz w:val="20"/>
                <w:szCs w:val="20"/>
                <w:rtl w:val="0"/>
              </w:rPr>
              <w:t xml:space="preserve">~No, thanks.~</w:t>
            </w:r>
            <w:r w:rsidDel="00000000" w:rsidR="00000000" w:rsidRPr="00000000">
              <w:rPr>
                <w:rFonts w:ascii="Consolas" w:cs="Consolas" w:eastAsia="Consolas" w:hAnsi="Consolas"/>
                <w:b w:val="1"/>
                <w:sz w:val="20"/>
                <w:szCs w:val="20"/>
                <w:rtl w:val="0"/>
              </w:rPr>
              <w:br w:type="textWrapping"/>
              <w:t xml:space="preserve">        EXIT</w:t>
              <w:br w:type="textWrapping"/>
              <w:t xml:space="preserve">        </w:t>
              <w:br w:type="textWrapping"/>
              <w:t xml:space="preserve">END</w:t>
              <w:br w:type="textWrapping"/>
              <w:br w:type="textWrapping"/>
              <w:t xml:space="preserve">IF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sz w:val="20"/>
                <w:szCs w:val="20"/>
                <w:rtl w:val="0"/>
              </w:rPr>
              <w:t xml:space="preserve"> THEN</w:t>
              <w:br w:type="textWrapping"/>
              <w:t xml:space="preserve">BEGIN </w:t>
            </w:r>
            <w:r w:rsidDel="00000000" w:rsidR="00000000" w:rsidRPr="00000000">
              <w:rPr>
                <w:rFonts w:ascii="Consolas" w:cs="Consolas" w:eastAsia="Consolas" w:hAnsi="Consolas"/>
                <w:b w:val="1"/>
                <w:sz w:val="20"/>
                <w:szCs w:val="20"/>
                <w:u w:val="single"/>
                <w:rtl w:val="0"/>
              </w:rPr>
              <w:t xml:space="preserve">IntroductionEvil</w:t>
            </w:r>
            <w:r w:rsidDel="00000000" w:rsidR="00000000" w:rsidRPr="00000000">
              <w:rPr>
                <w:rFonts w:ascii="Consolas" w:cs="Consolas" w:eastAsia="Consolas" w:hAnsi="Consolas"/>
                <w:b w:val="1"/>
                <w:sz w:val="20"/>
                <w:szCs w:val="20"/>
                <w:rtl w:val="0"/>
              </w:rPr>
              <w:br w:type="textWrapping"/>
              <w:t xml:space="preserve">    SAY </w:t>
            </w:r>
            <w:r w:rsidDel="00000000" w:rsidR="00000000" w:rsidRPr="00000000">
              <w:rPr>
                <w:rFonts w:ascii="Consolas" w:cs="Consolas" w:eastAsia="Consolas" w:hAnsi="Consolas"/>
                <w:b w:val="1"/>
                <w:color w:val="808080"/>
                <w:sz w:val="20"/>
                <w:szCs w:val="20"/>
                <w:rtl w:val="0"/>
              </w:rPr>
              <w:t xml:space="preserve">~So *you* are &lt;CHARNAME&gt;? You will fall by my hand!~</w:t>
            </w:r>
            <w:r w:rsidDel="00000000" w:rsidR="00000000" w:rsidRPr="00000000">
              <w:rPr>
                <w:rFonts w:ascii="Consolas" w:cs="Consolas" w:eastAsia="Consolas" w:hAnsi="Consolas"/>
                <w:b w:val="1"/>
                <w:sz w:val="20"/>
                <w:szCs w:val="20"/>
                <w:rtl w:val="0"/>
              </w:rPr>
              <w:br w:type="textWrapping"/>
              <w:t xml:space="preserve">    </w:t>
              <w:br w:type="textWrapping"/>
              <w:t xml:space="preserve">    IF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sz w:val="20"/>
                <w:szCs w:val="20"/>
                <w:rtl w:val="0"/>
              </w:rPr>
              <w:t xml:space="preserve"> THEN</w:t>
              <w:br w:type="textWrapping"/>
              <w:t xml:space="preserve">        DO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Enemy</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sz w:val="20"/>
                <w:szCs w:val="20"/>
                <w:rtl w:val="0"/>
              </w:rPr>
              <w:br w:type="textWrapping"/>
              <w:t xml:space="preserve">        EXIT</w:t>
              <w:br w:type="textWrapping"/>
              <w:t xml:space="preserve">        </w:t>
              <w:br w:type="textWrapping"/>
              <w:t xml:space="preserve">END</w:t>
              <w:br w:type="textWrapping"/>
              <w:br w:type="textWrapping"/>
              <w:t xml:space="preserve">IF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NumTimesTalkedToGT</w:t>
            </w:r>
            <w:r w:rsidDel="00000000" w:rsidR="00000000" w:rsidRPr="00000000">
              <w:rPr>
                <w:rFonts w:ascii="Consolas" w:cs="Consolas" w:eastAsia="Consolas" w:hAnsi="Consolas"/>
                <w:b w:val="1"/>
                <w:color w:val="808080"/>
                <w:sz w:val="20"/>
                <w:szCs w:val="20"/>
                <w:rtl w:val="0"/>
              </w:rPr>
              <w:t xml:space="preserve">(0) </w:t>
            </w:r>
            <w:r w:rsidDel="00000000" w:rsidR="00000000" w:rsidRPr="00000000">
              <w:rPr>
                <w:rFonts w:ascii="Consolas" w:cs="Consolas" w:eastAsia="Consolas" w:hAnsi="Consolas"/>
                <w:b w:val="1"/>
                <w:color w:val="707070"/>
                <w:sz w:val="20"/>
                <w:szCs w:val="20"/>
                <w:rtl w:val="0"/>
              </w:rPr>
              <w:t xml:space="preserve">ReputationGT</w:t>
            </w:r>
            <w:r w:rsidDel="00000000" w:rsidR="00000000" w:rsidRPr="00000000">
              <w:rPr>
                <w:rFonts w:ascii="Consolas" w:cs="Consolas" w:eastAsia="Consolas" w:hAnsi="Consolas"/>
                <w:b w:val="1"/>
                <w:color w:val="808080"/>
                <w:sz w:val="20"/>
                <w:szCs w:val="20"/>
                <w:rtl w:val="0"/>
              </w:rPr>
              <w:t xml:space="preserve">([PC], 5)~</w:t>
            </w:r>
            <w:r w:rsidDel="00000000" w:rsidR="00000000" w:rsidRPr="00000000">
              <w:rPr>
                <w:rFonts w:ascii="Consolas" w:cs="Consolas" w:eastAsia="Consolas" w:hAnsi="Consolas"/>
                <w:b w:val="1"/>
                <w:sz w:val="20"/>
                <w:szCs w:val="20"/>
                <w:rtl w:val="0"/>
              </w:rPr>
              <w:t xml:space="preserve"> THEN</w:t>
              <w:br w:type="textWrapping"/>
              <w:t xml:space="preserve">BEGIN </w:t>
            </w:r>
            <w:r w:rsidDel="00000000" w:rsidR="00000000" w:rsidRPr="00000000">
              <w:rPr>
                <w:rFonts w:ascii="Consolas" w:cs="Consolas" w:eastAsia="Consolas" w:hAnsi="Consolas"/>
                <w:b w:val="1"/>
                <w:sz w:val="20"/>
                <w:szCs w:val="20"/>
                <w:u w:val="single"/>
                <w:rtl w:val="0"/>
              </w:rPr>
              <w:t xml:space="preserve">IntroductionLater</w:t>
            </w:r>
            <w:r w:rsidDel="00000000" w:rsidR="00000000" w:rsidRPr="00000000">
              <w:rPr>
                <w:rFonts w:ascii="Consolas" w:cs="Consolas" w:eastAsia="Consolas" w:hAnsi="Consolas"/>
                <w:b w:val="1"/>
                <w:sz w:val="20"/>
                <w:szCs w:val="20"/>
                <w:rtl w:val="0"/>
              </w:rPr>
              <w:br w:type="textWrapping"/>
              <w:t xml:space="preserve">    SAY </w:t>
            </w:r>
            <w:r w:rsidDel="00000000" w:rsidR="00000000" w:rsidRPr="00000000">
              <w:rPr>
                <w:rFonts w:ascii="Consolas" w:cs="Consolas" w:eastAsia="Consolas" w:hAnsi="Consolas"/>
                <w:b w:val="1"/>
                <w:color w:val="808080"/>
                <w:sz w:val="20"/>
                <w:szCs w:val="20"/>
                <w:rtl w:val="0"/>
              </w:rPr>
              <w:t xml:space="preserve">~You're back. Are you ready to apologise?~</w:t>
            </w:r>
            <w:r w:rsidDel="00000000" w:rsidR="00000000" w:rsidRPr="00000000">
              <w:rPr>
                <w:rFonts w:ascii="Consolas" w:cs="Consolas" w:eastAsia="Consolas" w:hAnsi="Consolas"/>
                <w:b w:val="1"/>
                <w:sz w:val="20"/>
                <w:szCs w:val="20"/>
                <w:rtl w:val="0"/>
              </w:rPr>
              <w:br w:type="textWrapping"/>
              <w:t xml:space="preserve">    </w:t>
              <w:br w:type="textWrapping"/>
              <w:t xml:space="preserve">    IF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sz w:val="20"/>
                <w:szCs w:val="20"/>
                <w:rtl w:val="0"/>
              </w:rPr>
              <w:t xml:space="preserve"> THEN</w:t>
              <w:br w:type="textWrapping"/>
              <w:t xml:space="preserve">        REPLY </w:t>
            </w:r>
            <w:r w:rsidDel="00000000" w:rsidR="00000000" w:rsidRPr="00000000">
              <w:rPr>
                <w:rFonts w:ascii="Consolas" w:cs="Consolas" w:eastAsia="Consolas" w:hAnsi="Consolas"/>
                <w:b w:val="1"/>
                <w:color w:val="808080"/>
                <w:sz w:val="20"/>
                <w:szCs w:val="20"/>
                <w:rtl w:val="0"/>
              </w:rPr>
              <w:t xml:space="preserve">~Yes, I'm sorry. Do you want to join my party?~</w:t>
            </w:r>
            <w:r w:rsidDel="00000000" w:rsidR="00000000" w:rsidRPr="00000000">
              <w:rPr>
                <w:rFonts w:ascii="Consolas" w:cs="Consolas" w:eastAsia="Consolas" w:hAnsi="Consolas"/>
                <w:b w:val="1"/>
                <w:sz w:val="20"/>
                <w:szCs w:val="20"/>
                <w:rtl w:val="0"/>
              </w:rPr>
              <w:br w:type="textWrapping"/>
              <w:t xml:space="preserve">        DO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SetGlobal</w:t>
            </w:r>
            <w:r w:rsidDel="00000000" w:rsidR="00000000" w:rsidRPr="00000000">
              <w:rPr>
                <w:rFonts w:ascii="Consolas" w:cs="Consolas" w:eastAsia="Consolas" w:hAnsi="Consolas"/>
                <w:b w:val="1"/>
                <w:color w:val="808080"/>
                <w:sz w:val="20"/>
                <w:szCs w:val="20"/>
                <w:rtl w:val="0"/>
              </w:rPr>
              <w:t xml:space="preserve">("KickedOut", "LOCALS", 0)</w:t>
            </w:r>
            <w:r w:rsidDel="00000000" w:rsidR="00000000" w:rsidRPr="00000000">
              <w:rPr>
                <w:rFonts w:ascii="Consolas" w:cs="Consolas" w:eastAsia="Consolas" w:hAnsi="Consolas"/>
                <w:b w:val="1"/>
                <w:sz w:val="20"/>
                <w:szCs w:val="20"/>
                <w:rtl w:val="0"/>
              </w:rPr>
              <w:br w:type="textWrapping"/>
              <w:t xml:space="preserve">        </w:t>
            </w:r>
            <w:r w:rsidDel="00000000" w:rsidR="00000000" w:rsidRPr="00000000">
              <w:rPr>
                <w:rFonts w:ascii="Consolas" w:cs="Consolas" w:eastAsia="Consolas" w:hAnsi="Consolas"/>
                <w:b w:val="1"/>
                <w:color w:val="808080"/>
                <w:sz w:val="20"/>
                <w:szCs w:val="20"/>
                <w:rtl w:val="0"/>
              </w:rPr>
              <w:t xml:space="preserve">    </w:t>
            </w:r>
            <w:r w:rsidDel="00000000" w:rsidR="00000000" w:rsidRPr="00000000">
              <w:rPr>
                <w:rFonts w:ascii="Consolas" w:cs="Consolas" w:eastAsia="Consolas" w:hAnsi="Consolas"/>
                <w:b w:val="1"/>
                <w:color w:val="707070"/>
                <w:sz w:val="20"/>
                <w:szCs w:val="20"/>
                <w:rtl w:val="0"/>
              </w:rPr>
              <w:t xml:space="preserve">JoinParty</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sz w:val="20"/>
                <w:szCs w:val="20"/>
                <w:rtl w:val="0"/>
              </w:rPr>
              <w:br w:type="textWrapping"/>
              <w:t xml:space="preserve">        EXIT</w:t>
              <w:br w:type="textWrapping"/>
              <w:t xml:space="preserve">        </w:t>
              <w:br w:type="textWrapping"/>
              <w:t xml:space="preserve">    IF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sz w:val="20"/>
                <w:szCs w:val="20"/>
                <w:rtl w:val="0"/>
              </w:rPr>
              <w:t xml:space="preserve"> THEN</w:t>
              <w:br w:type="textWrapping"/>
              <w:t xml:space="preserve">        REPLY </w:t>
            </w:r>
            <w:r w:rsidDel="00000000" w:rsidR="00000000" w:rsidRPr="00000000">
              <w:rPr>
                <w:rFonts w:ascii="Consolas" w:cs="Consolas" w:eastAsia="Consolas" w:hAnsi="Consolas"/>
                <w:b w:val="1"/>
                <w:color w:val="808080"/>
                <w:sz w:val="20"/>
                <w:szCs w:val="20"/>
                <w:rtl w:val="0"/>
              </w:rPr>
              <w:t xml:space="preserve">~Bugger off.~</w:t>
            </w:r>
            <w:r w:rsidDel="00000000" w:rsidR="00000000" w:rsidRPr="00000000">
              <w:rPr>
                <w:rFonts w:ascii="Consolas" w:cs="Consolas" w:eastAsia="Consolas" w:hAnsi="Consolas"/>
                <w:b w:val="1"/>
                <w:sz w:val="20"/>
                <w:szCs w:val="20"/>
                <w:rtl w:val="0"/>
              </w:rPr>
              <w:br w:type="textWrapping"/>
              <w:t xml:space="preserve">        EXIT</w:t>
              <w:br w:type="textWrapping"/>
              <w:br w:type="textWrapping"/>
              <w:t xml:space="preserve">END</w:t>
              <w:br w:type="textWrapping"/>
              <w:br w:type="textWrapping"/>
            </w:r>
            <w:r w:rsidDel="00000000" w:rsidR="00000000" w:rsidRPr="00000000">
              <w:rPr>
                <w:rFonts w:ascii="Consolas" w:cs="Consolas" w:eastAsia="Consolas" w:hAnsi="Consolas"/>
                <w:b w:val="1"/>
                <w:color w:val="008000"/>
                <w:sz w:val="20"/>
                <w:szCs w:val="20"/>
                <w:rtl w:val="0"/>
              </w:rPr>
              <w:t xml:space="preserve">/*</w:t>
              <w:br w:type="textWrapping"/>
              <w:t xml:space="preserve">    Thea Brandon Post Party Dialog</w:t>
              <w:br w:type="textWrapping"/>
              <w:t xml:space="preserve">*/</w:t>
            </w:r>
            <w:r w:rsidDel="00000000" w:rsidR="00000000" w:rsidRPr="00000000">
              <w:rPr>
                <w:rFonts w:ascii="Consolas" w:cs="Consolas" w:eastAsia="Consolas" w:hAnsi="Consolas"/>
                <w:b w:val="1"/>
                <w:sz w:val="20"/>
                <w:szCs w:val="20"/>
                <w:rtl w:val="0"/>
              </w:rPr>
              <w:br w:type="textWrapping"/>
              <w:t xml:space="preserve">BEGIN </w:t>
            </w:r>
            <w:r w:rsidDel="00000000" w:rsidR="00000000" w:rsidRPr="00000000">
              <w:rPr>
                <w:rFonts w:ascii="Consolas" w:cs="Consolas" w:eastAsia="Consolas" w:hAnsi="Consolas"/>
                <w:b w:val="1"/>
                <w:color w:val="808080"/>
                <w:sz w:val="20"/>
                <w:szCs w:val="20"/>
                <w:rtl w:val="0"/>
              </w:rPr>
              <w:t xml:space="preserve">~E)THEAP~</w:t>
            </w:r>
            <w:r w:rsidDel="00000000" w:rsidR="00000000" w:rsidRPr="00000000">
              <w:rPr>
                <w:rFonts w:ascii="Consolas" w:cs="Consolas" w:eastAsia="Consolas" w:hAnsi="Consolas"/>
                <w:b w:val="1"/>
                <w:sz w:val="20"/>
                <w:szCs w:val="20"/>
                <w:rtl w:val="0"/>
              </w:rPr>
              <w:br w:type="textWrapping"/>
              <w:br w:type="textWrapping"/>
              <w:t xml:space="preserve">IF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Global</w:t>
            </w:r>
            <w:r w:rsidDel="00000000" w:rsidR="00000000" w:rsidRPr="00000000">
              <w:rPr>
                <w:rFonts w:ascii="Consolas" w:cs="Consolas" w:eastAsia="Consolas" w:hAnsi="Consolas"/>
                <w:b w:val="1"/>
                <w:color w:val="808080"/>
                <w:sz w:val="20"/>
                <w:szCs w:val="20"/>
                <w:rtl w:val="0"/>
              </w:rPr>
              <w:t xml:space="preserve">("KickedOut", "LOCALS", 0)~</w:t>
            </w:r>
            <w:r w:rsidDel="00000000" w:rsidR="00000000" w:rsidRPr="00000000">
              <w:rPr>
                <w:rFonts w:ascii="Consolas" w:cs="Consolas" w:eastAsia="Consolas" w:hAnsi="Consolas"/>
                <w:b w:val="1"/>
                <w:sz w:val="20"/>
                <w:szCs w:val="20"/>
                <w:rtl w:val="0"/>
              </w:rPr>
              <w:t xml:space="preserve"> THEN</w:t>
              <w:br w:type="textWrapping"/>
              <w:t xml:space="preserve">BEGIN </w:t>
            </w:r>
            <w:r w:rsidDel="00000000" w:rsidR="00000000" w:rsidRPr="00000000">
              <w:rPr>
                <w:rFonts w:ascii="Consolas" w:cs="Consolas" w:eastAsia="Consolas" w:hAnsi="Consolas"/>
                <w:b w:val="1"/>
                <w:sz w:val="20"/>
                <w:szCs w:val="20"/>
                <w:u w:val="single"/>
                <w:rtl w:val="0"/>
              </w:rPr>
              <w:t xml:space="preserve">Kickout</w:t>
            </w:r>
            <w:r w:rsidDel="00000000" w:rsidR="00000000" w:rsidRPr="00000000">
              <w:rPr>
                <w:rFonts w:ascii="Consolas" w:cs="Consolas" w:eastAsia="Consolas" w:hAnsi="Consolas"/>
                <w:b w:val="1"/>
                <w:sz w:val="20"/>
                <w:szCs w:val="20"/>
                <w:rtl w:val="0"/>
              </w:rPr>
              <w:br w:type="textWrapping"/>
              <w:t xml:space="preserve">    SAY </w:t>
            </w:r>
            <w:r w:rsidDel="00000000" w:rsidR="00000000" w:rsidRPr="00000000">
              <w:rPr>
                <w:rFonts w:ascii="Consolas" w:cs="Consolas" w:eastAsia="Consolas" w:hAnsi="Consolas"/>
                <w:b w:val="1"/>
                <w:color w:val="808080"/>
                <w:sz w:val="20"/>
                <w:szCs w:val="20"/>
                <w:rtl w:val="0"/>
              </w:rPr>
              <w:t xml:space="preserve">~Oh, you don't need me no more?~</w:t>
            </w:r>
            <w:r w:rsidDel="00000000" w:rsidR="00000000" w:rsidRPr="00000000">
              <w:rPr>
                <w:rFonts w:ascii="Consolas" w:cs="Consolas" w:eastAsia="Consolas" w:hAnsi="Consolas"/>
                <w:b w:val="1"/>
                <w:sz w:val="20"/>
                <w:szCs w:val="20"/>
                <w:rtl w:val="0"/>
              </w:rPr>
              <w:br w:type="textWrapping"/>
              <w:t xml:space="preserve">    </w:t>
              <w:br w:type="textWrapping"/>
              <w:t xml:space="preserve">    IF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sz w:val="20"/>
                <w:szCs w:val="20"/>
                <w:rtl w:val="0"/>
              </w:rPr>
              <w:t xml:space="preserve"> THEN</w:t>
              <w:br w:type="textWrapping"/>
              <w:t xml:space="preserve">        REPLY </w:t>
            </w:r>
            <w:r w:rsidDel="00000000" w:rsidR="00000000" w:rsidRPr="00000000">
              <w:rPr>
                <w:rFonts w:ascii="Consolas" w:cs="Consolas" w:eastAsia="Consolas" w:hAnsi="Consolas"/>
                <w:b w:val="1"/>
                <w:color w:val="808080"/>
                <w:sz w:val="20"/>
                <w:szCs w:val="20"/>
                <w:rtl w:val="0"/>
              </w:rPr>
              <w:t xml:space="preserve">~No, I made a mistake. Please stay.~</w:t>
            </w:r>
            <w:r w:rsidDel="00000000" w:rsidR="00000000" w:rsidRPr="00000000">
              <w:rPr>
                <w:rFonts w:ascii="Consolas" w:cs="Consolas" w:eastAsia="Consolas" w:hAnsi="Consolas"/>
                <w:b w:val="1"/>
                <w:sz w:val="20"/>
                <w:szCs w:val="20"/>
                <w:rtl w:val="0"/>
              </w:rPr>
              <w:br w:type="textWrapping"/>
              <w:t xml:space="preserve">        DO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JoinParty</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sz w:val="20"/>
                <w:szCs w:val="20"/>
                <w:rtl w:val="0"/>
              </w:rPr>
              <w:br w:type="textWrapping"/>
              <w:t xml:space="preserve">        EXIT</w:t>
              <w:br w:type="textWrapping"/>
              <w:t xml:space="preserve">        </w:t>
              <w:br w:type="textWrapping"/>
              <w:t xml:space="preserve">    IF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sz w:val="20"/>
                <w:szCs w:val="20"/>
                <w:rtl w:val="0"/>
              </w:rPr>
              <w:t xml:space="preserve"> THEN</w:t>
              <w:br w:type="textWrapping"/>
              <w:t xml:space="preserve">        REPLY </w:t>
            </w:r>
            <w:r w:rsidDel="00000000" w:rsidR="00000000" w:rsidRPr="00000000">
              <w:rPr>
                <w:rFonts w:ascii="Consolas" w:cs="Consolas" w:eastAsia="Consolas" w:hAnsi="Consolas"/>
                <w:b w:val="1"/>
                <w:color w:val="808080"/>
                <w:sz w:val="20"/>
                <w:szCs w:val="20"/>
                <w:rtl w:val="0"/>
              </w:rPr>
              <w:t xml:space="preserve">~Yes, it's time to part ways.~</w:t>
            </w:r>
            <w:r w:rsidDel="00000000" w:rsidR="00000000" w:rsidRPr="00000000">
              <w:rPr>
                <w:rFonts w:ascii="Consolas" w:cs="Consolas" w:eastAsia="Consolas" w:hAnsi="Consolas"/>
                <w:b w:val="1"/>
                <w:sz w:val="20"/>
                <w:szCs w:val="20"/>
                <w:rtl w:val="0"/>
              </w:rPr>
              <w:br w:type="textWrapping"/>
              <w:t xml:space="preserve">        GOTO </w:t>
            </w:r>
            <w:r w:rsidDel="00000000" w:rsidR="00000000" w:rsidRPr="00000000">
              <w:rPr>
                <w:rFonts w:ascii="Consolas" w:cs="Consolas" w:eastAsia="Consolas" w:hAnsi="Consolas"/>
                <w:b w:val="1"/>
                <w:sz w:val="20"/>
                <w:szCs w:val="20"/>
                <w:u w:val="single"/>
                <w:rtl w:val="0"/>
              </w:rPr>
              <w:t xml:space="preserve">KickoutFinal</w:t>
            </w:r>
            <w:r w:rsidDel="00000000" w:rsidR="00000000" w:rsidRPr="00000000">
              <w:rPr>
                <w:rFonts w:ascii="Consolas" w:cs="Consolas" w:eastAsia="Consolas" w:hAnsi="Consolas"/>
                <w:b w:val="1"/>
                <w:sz w:val="20"/>
                <w:szCs w:val="20"/>
                <w:rtl w:val="0"/>
              </w:rPr>
              <w:br w:type="textWrapping"/>
              <w:t xml:space="preserve">    </w:t>
              <w:br w:type="textWrapping"/>
              <w:t xml:space="preserve">END</w:t>
              <w:br w:type="textWrapping"/>
              <w:br w:type="textWrapping"/>
              <w:t xml:space="preserve">IF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sz w:val="20"/>
                <w:szCs w:val="20"/>
                <w:rtl w:val="0"/>
              </w:rPr>
              <w:t xml:space="preserve"> THEN</w:t>
              <w:br w:type="textWrapping"/>
              <w:t xml:space="preserve">BEGIN </w:t>
            </w:r>
            <w:r w:rsidDel="00000000" w:rsidR="00000000" w:rsidRPr="00000000">
              <w:rPr>
                <w:rFonts w:ascii="Consolas" w:cs="Consolas" w:eastAsia="Consolas" w:hAnsi="Consolas"/>
                <w:b w:val="1"/>
                <w:sz w:val="20"/>
                <w:szCs w:val="20"/>
                <w:u w:val="single"/>
                <w:rtl w:val="0"/>
              </w:rPr>
              <w:t xml:space="preserve">KickoutFinal</w:t>
            </w:r>
            <w:r w:rsidDel="00000000" w:rsidR="00000000" w:rsidRPr="00000000">
              <w:rPr>
                <w:rFonts w:ascii="Consolas" w:cs="Consolas" w:eastAsia="Consolas" w:hAnsi="Consolas"/>
                <w:b w:val="1"/>
                <w:sz w:val="20"/>
                <w:szCs w:val="20"/>
                <w:rtl w:val="0"/>
              </w:rPr>
              <w:br w:type="textWrapping"/>
              <w:t xml:space="preserve">    SAY </w:t>
            </w:r>
            <w:r w:rsidDel="00000000" w:rsidR="00000000" w:rsidRPr="00000000">
              <w:rPr>
                <w:rFonts w:ascii="Consolas" w:cs="Consolas" w:eastAsia="Consolas" w:hAnsi="Consolas"/>
                <w:b w:val="1"/>
                <w:color w:val="808080"/>
                <w:sz w:val="20"/>
                <w:szCs w:val="20"/>
                <w:rtl w:val="0"/>
              </w:rPr>
              <w:t xml:space="preserve">~Very well. I'll travel back to the Friendly Arms Inn.~</w:t>
            </w:r>
            <w:r w:rsidDel="00000000" w:rsidR="00000000" w:rsidRPr="00000000">
              <w:rPr>
                <w:rFonts w:ascii="Consolas" w:cs="Consolas" w:eastAsia="Consolas" w:hAnsi="Consolas"/>
                <w:b w:val="1"/>
                <w:sz w:val="20"/>
                <w:szCs w:val="20"/>
                <w:rtl w:val="0"/>
              </w:rPr>
              <w:br w:type="textWrapping"/>
              <w:t xml:space="preserve">    </w:t>
              <w:br w:type="textWrapping"/>
              <w:t xml:space="preserve">    IF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sz w:val="20"/>
                <w:szCs w:val="20"/>
                <w:rtl w:val="0"/>
              </w:rPr>
              <w:t xml:space="preserve"> THEN</w:t>
              <w:br w:type="textWrapping"/>
              <w:t xml:space="preserve">        DO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SetGlobal</w:t>
            </w:r>
            <w:r w:rsidDel="00000000" w:rsidR="00000000" w:rsidRPr="00000000">
              <w:rPr>
                <w:rFonts w:ascii="Consolas" w:cs="Consolas" w:eastAsia="Consolas" w:hAnsi="Consolas"/>
                <w:b w:val="1"/>
                <w:color w:val="808080"/>
                <w:sz w:val="20"/>
                <w:szCs w:val="20"/>
                <w:rtl w:val="0"/>
              </w:rPr>
              <w:t xml:space="preserve">("KickedOut", "LOCALS", 1)</w:t>
            </w:r>
            <w:r w:rsidDel="00000000" w:rsidR="00000000" w:rsidRPr="00000000">
              <w:rPr>
                <w:rFonts w:ascii="Consolas" w:cs="Consolas" w:eastAsia="Consolas" w:hAnsi="Consolas"/>
                <w:b w:val="1"/>
                <w:sz w:val="20"/>
                <w:szCs w:val="20"/>
                <w:rtl w:val="0"/>
              </w:rPr>
              <w:br w:type="textWrapping"/>
              <w:t xml:space="preserve">            </w:t>
            </w:r>
            <w:r w:rsidDel="00000000" w:rsidR="00000000" w:rsidRPr="00000000">
              <w:rPr>
                <w:rFonts w:ascii="Consolas" w:cs="Consolas" w:eastAsia="Consolas" w:hAnsi="Consolas"/>
                <w:b w:val="1"/>
                <w:color w:val="707070"/>
                <w:sz w:val="20"/>
                <w:szCs w:val="20"/>
                <w:rtl w:val="0"/>
              </w:rPr>
              <w:t xml:space="preserve">EscapeAreaMove</w:t>
            </w:r>
            <w:r w:rsidDel="00000000" w:rsidR="00000000" w:rsidRPr="00000000">
              <w:rPr>
                <w:rFonts w:ascii="Consolas" w:cs="Consolas" w:eastAsia="Consolas" w:hAnsi="Consolas"/>
                <w:b w:val="1"/>
                <w:color w:val="808080"/>
                <w:sz w:val="20"/>
                <w:szCs w:val="20"/>
                <w:rtl w:val="0"/>
              </w:rPr>
              <w:t xml:space="preserve">("AR2300", 3326, 2528, 14)~</w:t>
            </w:r>
            <w:r w:rsidDel="00000000" w:rsidR="00000000" w:rsidRPr="00000000">
              <w:rPr>
                <w:rFonts w:ascii="Consolas" w:cs="Consolas" w:eastAsia="Consolas" w:hAnsi="Consolas"/>
                <w:b w:val="1"/>
                <w:sz w:val="20"/>
                <w:szCs w:val="20"/>
                <w:rtl w:val="0"/>
              </w:rPr>
              <w:br w:type="textWrapping"/>
              <w:t xml:space="preserve">        EXIT</w:t>
              <w:br w:type="textWrapping"/>
              <w:br w:type="textWrapping"/>
              <w:t xml:space="preserve">END</w:t>
              <w:br w:type="textWrapping"/>
              <w:br w:type="textWrapping"/>
              <w:t xml:space="preserve">IF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Global</w:t>
            </w:r>
            <w:r w:rsidDel="00000000" w:rsidR="00000000" w:rsidRPr="00000000">
              <w:rPr>
                <w:rFonts w:ascii="Consolas" w:cs="Consolas" w:eastAsia="Consolas" w:hAnsi="Consolas"/>
                <w:b w:val="1"/>
                <w:color w:val="808080"/>
                <w:sz w:val="20"/>
                <w:szCs w:val="20"/>
                <w:rtl w:val="0"/>
              </w:rPr>
              <w:t xml:space="preserve">("KickedOut", "LOCALS", 1)~</w:t>
            </w:r>
            <w:r w:rsidDel="00000000" w:rsidR="00000000" w:rsidRPr="00000000">
              <w:rPr>
                <w:rFonts w:ascii="Consolas" w:cs="Consolas" w:eastAsia="Consolas" w:hAnsi="Consolas"/>
                <w:b w:val="1"/>
                <w:sz w:val="20"/>
                <w:szCs w:val="20"/>
                <w:rtl w:val="0"/>
              </w:rPr>
              <w:t xml:space="preserve"> THEN</w:t>
              <w:br w:type="textWrapping"/>
              <w:t xml:space="preserve">BEGIN </w:t>
            </w:r>
            <w:r w:rsidDel="00000000" w:rsidR="00000000" w:rsidRPr="00000000">
              <w:rPr>
                <w:rFonts w:ascii="Consolas" w:cs="Consolas" w:eastAsia="Consolas" w:hAnsi="Consolas"/>
                <w:b w:val="1"/>
                <w:sz w:val="20"/>
                <w:szCs w:val="20"/>
                <w:u w:val="single"/>
                <w:rtl w:val="0"/>
              </w:rPr>
              <w:t xml:space="preserve">Rejoin</w:t>
            </w:r>
            <w:r w:rsidDel="00000000" w:rsidR="00000000" w:rsidRPr="00000000">
              <w:rPr>
                <w:rFonts w:ascii="Consolas" w:cs="Consolas" w:eastAsia="Consolas" w:hAnsi="Consolas"/>
                <w:b w:val="1"/>
                <w:sz w:val="20"/>
                <w:szCs w:val="20"/>
                <w:rtl w:val="0"/>
              </w:rPr>
              <w:br w:type="textWrapping"/>
              <w:t xml:space="preserve">    SAY </w:t>
            </w:r>
            <w:r w:rsidDel="00000000" w:rsidR="00000000" w:rsidRPr="00000000">
              <w:rPr>
                <w:rFonts w:ascii="Consolas" w:cs="Consolas" w:eastAsia="Consolas" w:hAnsi="Consolas"/>
                <w:b w:val="1"/>
                <w:color w:val="808080"/>
                <w:sz w:val="20"/>
                <w:szCs w:val="20"/>
                <w:rtl w:val="0"/>
              </w:rPr>
              <w:t xml:space="preserve">~You want me back in the party?~</w:t>
            </w:r>
            <w:r w:rsidDel="00000000" w:rsidR="00000000" w:rsidRPr="00000000">
              <w:rPr>
                <w:rFonts w:ascii="Consolas" w:cs="Consolas" w:eastAsia="Consolas" w:hAnsi="Consolas"/>
                <w:b w:val="1"/>
                <w:sz w:val="20"/>
                <w:szCs w:val="20"/>
                <w:rtl w:val="0"/>
              </w:rPr>
              <w:br w:type="textWrapping"/>
              <w:t xml:space="preserve">    </w:t>
              <w:br w:type="textWrapping"/>
              <w:t xml:space="preserve">    IF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sz w:val="20"/>
                <w:szCs w:val="20"/>
                <w:rtl w:val="0"/>
              </w:rPr>
              <w:t xml:space="preserve"> THEN</w:t>
              <w:br w:type="textWrapping"/>
              <w:t xml:space="preserve">        REPLY </w:t>
            </w:r>
            <w:r w:rsidDel="00000000" w:rsidR="00000000" w:rsidRPr="00000000">
              <w:rPr>
                <w:rFonts w:ascii="Consolas" w:cs="Consolas" w:eastAsia="Consolas" w:hAnsi="Consolas"/>
                <w:b w:val="1"/>
                <w:color w:val="808080"/>
                <w:sz w:val="20"/>
                <w:szCs w:val="20"/>
                <w:rtl w:val="0"/>
              </w:rPr>
              <w:t xml:space="preserve">~Yes, I need your services.~</w:t>
            </w:r>
            <w:r w:rsidDel="00000000" w:rsidR="00000000" w:rsidRPr="00000000">
              <w:rPr>
                <w:rFonts w:ascii="Consolas" w:cs="Consolas" w:eastAsia="Consolas" w:hAnsi="Consolas"/>
                <w:b w:val="1"/>
                <w:sz w:val="20"/>
                <w:szCs w:val="20"/>
                <w:rtl w:val="0"/>
              </w:rPr>
              <w:br w:type="textWrapping"/>
              <w:t xml:space="preserve">        DO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color w:val="707070"/>
                <w:sz w:val="20"/>
                <w:szCs w:val="20"/>
                <w:rtl w:val="0"/>
              </w:rPr>
              <w:t xml:space="preserve">SetGlobal</w:t>
            </w:r>
            <w:r w:rsidDel="00000000" w:rsidR="00000000" w:rsidRPr="00000000">
              <w:rPr>
                <w:rFonts w:ascii="Consolas" w:cs="Consolas" w:eastAsia="Consolas" w:hAnsi="Consolas"/>
                <w:b w:val="1"/>
                <w:color w:val="808080"/>
                <w:sz w:val="20"/>
                <w:szCs w:val="20"/>
                <w:rtl w:val="0"/>
              </w:rPr>
              <w:t xml:space="preserve">("KickedOut", "LOCALS", 0)</w:t>
            </w:r>
            <w:r w:rsidDel="00000000" w:rsidR="00000000" w:rsidRPr="00000000">
              <w:rPr>
                <w:rFonts w:ascii="Consolas" w:cs="Consolas" w:eastAsia="Consolas" w:hAnsi="Consolas"/>
                <w:b w:val="1"/>
                <w:sz w:val="20"/>
                <w:szCs w:val="20"/>
                <w:rtl w:val="0"/>
              </w:rPr>
              <w:br w:type="textWrapping"/>
              <w:t xml:space="preserve">            </w:t>
            </w:r>
            <w:r w:rsidDel="00000000" w:rsidR="00000000" w:rsidRPr="00000000">
              <w:rPr>
                <w:rFonts w:ascii="Consolas" w:cs="Consolas" w:eastAsia="Consolas" w:hAnsi="Consolas"/>
                <w:b w:val="1"/>
                <w:color w:val="707070"/>
                <w:sz w:val="20"/>
                <w:szCs w:val="20"/>
                <w:rtl w:val="0"/>
              </w:rPr>
              <w:t xml:space="preserve">JoinParty</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sz w:val="20"/>
                <w:szCs w:val="20"/>
                <w:rtl w:val="0"/>
              </w:rPr>
              <w:br w:type="textWrapping"/>
              <w:t xml:space="preserve">        EXIT</w:t>
              <w:br w:type="textWrapping"/>
              <w:t xml:space="preserve">        </w:t>
              <w:br w:type="textWrapping"/>
              <w:t xml:space="preserve">    IF </w:t>
            </w:r>
            <w:r w:rsidDel="00000000" w:rsidR="00000000" w:rsidRPr="00000000">
              <w:rPr>
                <w:rFonts w:ascii="Consolas" w:cs="Consolas" w:eastAsia="Consolas" w:hAnsi="Consolas"/>
                <w:b w:val="1"/>
                <w:color w:val="808080"/>
                <w:sz w:val="20"/>
                <w:szCs w:val="20"/>
                <w:rtl w:val="0"/>
              </w:rPr>
              <w:t xml:space="preserve">~~</w:t>
            </w:r>
            <w:r w:rsidDel="00000000" w:rsidR="00000000" w:rsidRPr="00000000">
              <w:rPr>
                <w:rFonts w:ascii="Consolas" w:cs="Consolas" w:eastAsia="Consolas" w:hAnsi="Consolas"/>
                <w:b w:val="1"/>
                <w:sz w:val="20"/>
                <w:szCs w:val="20"/>
                <w:rtl w:val="0"/>
              </w:rPr>
              <w:t xml:space="preserve"> THEN</w:t>
              <w:br w:type="textWrapping"/>
              <w:t xml:space="preserve">        REPLY </w:t>
            </w:r>
            <w:r w:rsidDel="00000000" w:rsidR="00000000" w:rsidRPr="00000000">
              <w:rPr>
                <w:rFonts w:ascii="Consolas" w:cs="Consolas" w:eastAsia="Consolas" w:hAnsi="Consolas"/>
                <w:b w:val="1"/>
                <w:color w:val="808080"/>
                <w:sz w:val="20"/>
                <w:szCs w:val="20"/>
                <w:rtl w:val="0"/>
              </w:rPr>
              <w:t xml:space="preserve">~I don't think so.~</w:t>
            </w:r>
            <w:r w:rsidDel="00000000" w:rsidR="00000000" w:rsidRPr="00000000">
              <w:rPr>
                <w:rFonts w:ascii="Consolas" w:cs="Consolas" w:eastAsia="Consolas" w:hAnsi="Consolas"/>
                <w:b w:val="1"/>
                <w:sz w:val="20"/>
                <w:szCs w:val="20"/>
                <w:rtl w:val="0"/>
              </w:rPr>
              <w:br w:type="textWrapping"/>
              <w:t xml:space="preserve">        EXIT</w:t>
              <w:br w:type="textWrapping"/>
              <w:t xml:space="preserve">END</w:t>
            </w:r>
            <w:r w:rsidDel="00000000" w:rsidR="00000000" w:rsidRPr="00000000">
              <w:rPr>
                <w:rtl w:val="0"/>
              </w:rPr>
            </w:r>
          </w:p>
        </w:tc>
      </w:tr>
      <w:tr>
        <w:trPr>
          <w:ins w:author="Gabryel Souza" w:id="32" w:date="2015-08-01T05:37:57Z"/>
        </w:trP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rPr>
                <w:ins w:author="Gabryel Souza" w:id="32" w:date="2015-08-01T05:37:57Z"/>
              </w:rPr>
            </w:pPr>
            <w:ins w:author="Gabryel Souza" w:id="32" w:date="2015-08-01T05:37:57Z">
              <w:r w:rsidDel="00000000" w:rsidR="00000000" w:rsidRPr="00000000">
                <w:rPr>
                  <w:rtl w:val="0"/>
                </w:rPr>
              </w:r>
            </w:ins>
          </w:p>
        </w:tc>
      </w:tr>
    </w:tbl>
    <w:p w:rsidR="00000000" w:rsidDel="00000000" w:rsidP="00000000" w:rsidRDefault="00000000" w:rsidRPr="00000000">
      <w:pPr>
        <w:pStyle w:val="Heading1"/>
        <w:contextualSpacing w:val="0"/>
      </w:pPr>
      <w:bookmarkStart w:colFirst="0" w:colLast="0" w:name="h.deyucmc0zbi8" w:id="29"/>
      <w:bookmarkEnd w:id="29"/>
      <w:r w:rsidDel="00000000" w:rsidR="00000000" w:rsidRPr="00000000">
        <w:rPr>
          <w:rtl w:val="0"/>
        </w:rPr>
        <w:t xml:space="preserve">Scripts</w:t>
      </w:r>
    </w:p>
    <w:p w:rsidR="00000000" w:rsidDel="00000000" w:rsidP="00000000" w:rsidRDefault="00000000" w:rsidRPr="00000000">
      <w:pPr>
        <w:contextualSpacing w:val="0"/>
      </w:pPr>
      <w:r w:rsidDel="00000000" w:rsidR="00000000" w:rsidRPr="00000000">
        <w:rPr>
          <w:rtl w:val="0"/>
        </w:rPr>
        <w:t xml:space="preserve">Scripts are very similar to dialogs. They both share many aspects like triggers &amp; actions.</w:t>
      </w:r>
    </w:p>
    <w:p w:rsidR="00000000" w:rsidDel="00000000" w:rsidP="00000000" w:rsidRDefault="00000000" w:rsidRPr="00000000">
      <w:pPr>
        <w:contextualSpacing w:val="0"/>
      </w:pPr>
      <w:r w:rsidDel="00000000" w:rsidR="00000000" w:rsidRPr="00000000">
        <w:rPr>
          <w:rtl w:val="0"/>
        </w:rPr>
        <w:t xml:space="preserve">Like dialog files, script files (.</w:t>
      </w:r>
      <w:r w:rsidDel="00000000" w:rsidR="00000000" w:rsidRPr="00000000">
        <w:rPr>
          <w:b w:val="1"/>
          <w:rtl w:val="0"/>
        </w:rPr>
        <w:t xml:space="preserve">BCS</w:t>
      </w:r>
      <w:r w:rsidDel="00000000" w:rsidR="00000000" w:rsidRPr="00000000">
        <w:rPr>
          <w:rtl w:val="0"/>
        </w:rPr>
        <w:t xml:space="preserve">) are binary files. Also like dialog files, there’s an alternative text-based format (.</w:t>
      </w:r>
      <w:r w:rsidDel="00000000" w:rsidR="00000000" w:rsidRPr="00000000">
        <w:rPr>
          <w:b w:val="1"/>
          <w:rtl w:val="0"/>
        </w:rPr>
        <w:t xml:space="preserve">BAF</w:t>
      </w:r>
      <w:r w:rsidDel="00000000" w:rsidR="00000000" w:rsidRPr="00000000">
        <w:rPr>
          <w:rtl w:val="0"/>
        </w:rPr>
        <w:t xml:space="preserve">) that can be compiled into .</w:t>
      </w:r>
      <w:r w:rsidDel="00000000" w:rsidR="00000000" w:rsidRPr="00000000">
        <w:rPr>
          <w:b w:val="1"/>
          <w:rtl w:val="0"/>
        </w:rPr>
        <w:t xml:space="preserve">BCS</w:t>
      </w:r>
      <w:r w:rsidDel="00000000" w:rsidR="00000000" w:rsidRPr="00000000">
        <w:rPr>
          <w:rtl w:val="0"/>
        </w:rPr>
        <w:t xml:space="preserve"> files using WeiDU.</w:t>
      </w:r>
    </w:p>
    <w:p w:rsidR="00000000" w:rsidDel="00000000" w:rsidP="00000000" w:rsidRDefault="00000000" w:rsidRPr="00000000">
      <w:pPr>
        <w:pStyle w:val="Heading2"/>
        <w:contextualSpacing w:val="0"/>
      </w:pPr>
      <w:bookmarkStart w:colFirst="0" w:colLast="0" w:name="h.bsetvva49gtt" w:id="30"/>
      <w:bookmarkEnd w:id="30"/>
      <w:r w:rsidDel="00000000" w:rsidR="00000000" w:rsidRPr="00000000">
        <w:rPr>
          <w:rtl w:val="0"/>
        </w:rPr>
        <w:t xml:space="preserve">The Basics</w:t>
      </w:r>
    </w:p>
    <w:p w:rsidR="00000000" w:rsidDel="00000000" w:rsidP="00000000" w:rsidRDefault="00000000" w:rsidRPr="00000000">
      <w:pPr>
        <w:contextualSpacing w:val="0"/>
      </w:pPr>
      <w:r w:rsidDel="00000000" w:rsidR="00000000" w:rsidRPr="00000000">
        <w:rPr>
          <w:rtl w:val="0"/>
        </w:rPr>
        <w:t xml:space="preserve">Scripts are composed of individual script blocks. The game regularly scans through all active script files, searching for a script block that has a trigger that evaluates to true. As soon as the game finds such a block, that block is executed and the process ends, until the game scans through the script again.</w:t>
      </w:r>
      <w:r w:rsidDel="00000000" w:rsidR="00000000" w:rsidRPr="00000000">
        <w:rPr>
          <w:rtl w:val="0"/>
        </w:rPr>
      </w:r>
    </w:p>
    <w:p w:rsidR="00000000" w:rsidDel="00000000" w:rsidP="00000000" w:rsidRDefault="00000000" w:rsidRPr="00000000">
      <w:pPr>
        <w:pStyle w:val="Heading2"/>
        <w:contextualSpacing w:val="0"/>
      </w:pPr>
      <w:bookmarkStart w:colFirst="0" w:colLast="0" w:name="h.oayekrvcvmcj" w:id="31"/>
      <w:bookmarkEnd w:id="31"/>
      <w:r w:rsidDel="00000000" w:rsidR="00000000" w:rsidRPr="00000000">
        <w:rPr>
          <w:rtl w:val="0"/>
        </w:rPr>
        <w:t xml:space="preserve">Thea Override Script</w:t>
      </w:r>
    </w:p>
    <w:p w:rsidR="00000000" w:rsidDel="00000000" w:rsidP="00000000" w:rsidRDefault="00000000" w:rsidRPr="00000000">
      <w:pPr>
        <w:contextualSpacing w:val="0"/>
        <w:rPr>
          <w:del w:author="Anonymous" w:id="34" w:date="2015-05-26T23:04:07Z"/>
        </w:rPr>
      </w:pPr>
      <w:r w:rsidDel="00000000" w:rsidR="00000000" w:rsidRPr="00000000">
        <w:rPr>
          <w:rtl w:val="0"/>
        </w:rPr>
        <w:t xml:space="preserve">In Th</w:t>
      </w:r>
      <w:del w:author="Anonymous" w:id="34" w:date="2015-05-26T23:04:07Z">
        <w:r w:rsidDel="00000000" w:rsidR="00000000" w:rsidRPr="00000000">
          <w:rPr>
            <w:rtl w:val="0"/>
          </w:rPr>
          <w:delText xml:space="preserve">ea’s override script, we’ll force Thea to talk to you as soon as she sees you for the first time.</w:delText>
        </w:r>
        <w:r w:rsidDel="00000000" w:rsidR="00000000" w:rsidRPr="00000000">
          <w:rPr>
            <w:rtl w:val="0"/>
          </w:rPr>
        </w:r>
      </w:del>
    </w:p>
    <w:p w:rsidR="00000000" w:rsidDel="00000000" w:rsidP="00000000" w:rsidRDefault="00000000" w:rsidRPr="00000000">
      <w:pPr>
        <w:contextualSpacing w:val="0"/>
      </w:pPr>
      <w:del w:author="Anonymous" w:id="34" w:date="2015-05-26T23:04:07Z">
        <w:r w:rsidDel="00000000" w:rsidR="00000000" w:rsidRPr="00000000">
          <w:rPr>
            <w:rtl w:val="0"/>
          </w:rPr>
          <w:delText xml:space="preserve">Open Notepad++ and create a new file. Save it as </w:delText>
        </w:r>
        <w:r w:rsidDel="00000000" w:rsidR="00000000" w:rsidRPr="00000000">
          <w:rPr>
            <w:b w:val="1"/>
            <w:i w:val="1"/>
            <w:rtl w:val="0"/>
          </w:rPr>
          <w:delText xml:space="preserve">E)THE</w:delText>
        </w:r>
      </w:del>
      <w:r w:rsidDel="00000000" w:rsidR="00000000" w:rsidRPr="00000000">
        <w:rPr>
          <w:b w:val="1"/>
          <w:i w:val="1"/>
          <w:rtl w:val="0"/>
        </w:rPr>
        <w:t xml:space="preserve">A.baf</w:t>
      </w:r>
      <w:r w:rsidDel="00000000" w:rsidR="00000000" w:rsidRPr="00000000">
        <w:rPr>
          <w:rtl w:val="0"/>
        </w:rPr>
        <w:t xml:space="preserve"> in the </w:t>
      </w:r>
      <w:r w:rsidDel="00000000" w:rsidR="00000000" w:rsidRPr="00000000">
        <w:rPr>
          <w:b w:val="1"/>
          <w:i w:val="1"/>
          <w:rtl w:val="0"/>
        </w:rPr>
        <w:t xml:space="preserve">“TheaNPC/Script”</w:t>
      </w:r>
      <w:r w:rsidDel="00000000" w:rsidR="00000000" w:rsidRPr="00000000">
        <w:rPr>
          <w:rtl w:val="0"/>
        </w:rPr>
        <w:t xml:space="preserve"> directory.</w:t>
      </w:r>
    </w:p>
    <w:p w:rsidR="00000000" w:rsidDel="00000000" w:rsidP="00000000" w:rsidRDefault="00000000" w:rsidRPr="00000000">
      <w:pPr>
        <w:contextualSpacing w:val="0"/>
        <w:rPr>
          <w:ins w:author="Anonymous" w:id="34" w:date="2015-05-26T23:04:07Z"/>
        </w:rPr>
      </w:pPr>
      <w:ins w:author="Anonymous" w:id="34" w:date="2015-05-26T23:04:07Z">
        <w:r w:rsidDel="00000000" w:rsidR="00000000" w:rsidRPr="00000000">
          <w:rPr>
            <w:rtl w:val="0"/>
            <w:rPrChange w:author="Anonymous" w:id="36" w:date="2015-05-26T23:04:07Z">
              <w:rPr/>
            </w:rPrChange>
          </w:rPr>
          <w:t xml:space="preserve">ea’s override script, we’ll force Thea to talk to you as soon as she sees you for the first time.</w:t>
        </w:r>
      </w:ins>
    </w:p>
    <w:p w:rsidR="00000000" w:rsidDel="00000000" w:rsidP="00000000" w:rsidRDefault="00000000" w:rsidRPr="00000000">
      <w:pPr>
        <w:contextualSpacing w:val="0"/>
        <w:rPr/>
      </w:pPr>
      <w:ins w:author="Anonymous" w:id="34" w:date="2015-05-26T23:04:07Z">
        <w:del w:author="Anonymous" w:id="37" w:date="2015-07-24T13:49:13Z">
          <w:r w:rsidDel="00000000" w:rsidR="00000000" w:rsidRPr="00000000">
            <w:rPr>
              <w:rtl w:val="0"/>
              <w:rPrChange w:author="Anonymous" w:id="36" w:date="2015-05-26T23:04:07Z">
                <w:rPr/>
              </w:rPrChange>
            </w:rPr>
            <w:delText xml:space="preserve">Open Notepa</w:delText>
          </w:r>
        </w:del>
        <w:del w:author="Anonymous" w:id="38" w:date="2015-07-24T13:49:10Z">
          <w:r w:rsidDel="00000000" w:rsidR="00000000" w:rsidRPr="00000000">
            <w:rPr>
              <w:rtl w:val="0"/>
              <w:rPrChange w:author="Anonymous" w:id="36" w:date="2015-05-26T23:04:07Z">
                <w:rPr/>
              </w:rPrChange>
            </w:rPr>
            <w:delText xml:space="preserve">d++ and create a new file. Save it as E)THE</w:delText>
          </w:r>
        </w:del>
      </w:ins>
      <w:r w:rsidDel="00000000" w:rsidR="00000000" w:rsidRPr="00000000">
        <w:rPr>
          <w:rtl w:val="0"/>
        </w:rPr>
      </w:r>
    </w:p>
    <w:tbl>
      <w:tblPr>
        <w:tblStyle w:val="Table13"/>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rPr>
          <w:trHeight w:val="1920" w:hRule="atLeast"/>
          <w:trPrChange w:author="Anonymous" w:id="39" w:date="2015-07-24T13:48:40Z">
            <w:trPr/>
          </w:trPrChange>
        </w:trPr>
        <w:tc>
          <w:tcPr>
            <w:shd w:fill="efefef"/>
            <w:tcMar>
              <w:top w:w="100.0" w:type="dxa"/>
              <w:left w:w="100.0" w:type="dxa"/>
              <w:bottom w:w="100.0" w:type="dxa"/>
              <w:right w:w="100.0" w:type="dxa"/>
            </w:tcMar>
            <w:tcPrChange w:author="Anonymous" w:id="39" w:date="2015-07-24T13:48:40Z">
              <w:tcPr>
                <w:shd w:fill="efefef"/>
                <w:tcMar>
                  <w:top w:w="100.0" w:type="dxa"/>
                  <w:left w:w="100.0" w:type="dxa"/>
                  <w:bottom w:w="100.0" w:type="dxa"/>
                  <w:right w:w="100.0" w:type="dxa"/>
                </w:tcMar>
              </w:tcPr>
            </w:tcPrChange>
          </w:tcPr>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color w:val="400080"/>
                <w:sz w:val="20"/>
                <w:szCs w:val="20"/>
                <w:rtl w:val="0"/>
              </w:rPr>
              <w:t xml:space="preserve">See</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[PC]</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color w:val="400080"/>
                <w:sz w:val="20"/>
                <w:szCs w:val="20"/>
                <w:rtl w:val="0"/>
              </w:rPr>
              <w:t xml:space="preserve">NumTimesTalkedTo</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color w:val="0000ff"/>
                <w:sz w:val="20"/>
                <w:szCs w:val="20"/>
                <w:rtl w:val="0"/>
              </w:rPr>
              <w:t xml:space="preserve">0</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RESPONSE</w:t>
            </w:r>
            <w:r w:rsidDel="00000000" w:rsidR="00000000" w:rsidRPr="00000000">
              <w:rPr>
                <w:rFonts w:ascii="Consolas" w:cs="Consolas" w:eastAsia="Consolas" w:hAnsi="Consolas"/>
                <w:sz w:val="20"/>
                <w:szCs w:val="20"/>
                <w:rtl w:val="0"/>
              </w:rPr>
              <w:t xml:space="preserve"> #100</w:t>
              <w:br w:type="textWrapping"/>
              <w:t xml:space="preserve">        </w:t>
            </w:r>
            <w:r w:rsidDel="00000000" w:rsidR="00000000" w:rsidRPr="00000000">
              <w:rPr>
                <w:rFonts w:ascii="Consolas" w:cs="Consolas" w:eastAsia="Consolas" w:hAnsi="Consolas"/>
                <w:b w:val="1"/>
                <w:color w:val="400080"/>
                <w:sz w:val="20"/>
                <w:szCs w:val="20"/>
                <w:rtl w:val="0"/>
              </w:rPr>
              <w:t xml:space="preserve">Dialogue</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[PC]</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END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Like dialog files, script files have triggers between </w:t>
      </w:r>
      <w:r w:rsidDel="00000000" w:rsidR="00000000" w:rsidRPr="00000000">
        <w:rPr>
          <w:b w:val="1"/>
          <w:i w:val="1"/>
          <w:rtl w:val="0"/>
        </w:rPr>
        <w:t xml:space="preserve">IF</w:t>
      </w:r>
      <w:r w:rsidDel="00000000" w:rsidR="00000000" w:rsidRPr="00000000">
        <w:rPr>
          <w:rtl w:val="0"/>
        </w:rPr>
        <w:t xml:space="preserve"> and </w:t>
      </w:r>
      <w:r w:rsidDel="00000000" w:rsidR="00000000" w:rsidRPr="00000000">
        <w:rPr>
          <w:b w:val="1"/>
          <w:i w:val="1"/>
          <w:rtl w:val="0"/>
        </w:rPr>
        <w:t xml:space="preserve">THEN</w:t>
      </w:r>
      <w:r w:rsidDel="00000000" w:rsidR="00000000" w:rsidRPr="00000000">
        <w:rPr>
          <w:rtl w:val="0"/>
        </w:rPr>
        <w:t xml:space="preserve"> that determine when this script block will execute.This script block will be executed when Thea sees the PC and has never talked to him before, and force her to talk to the 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RESPONSE #100</w:t>
      </w:r>
      <w:r w:rsidDel="00000000" w:rsidR="00000000" w:rsidRPr="00000000">
        <w:rPr>
          <w:rtl w:val="0"/>
        </w:rPr>
        <w:t xml:space="preserve"> is a weighted response. When a script block has multiple response blocks, only one of the blocks will be randomly executed.</w:t>
      </w:r>
    </w:p>
    <w:p w:rsidR="00000000" w:rsidDel="00000000" w:rsidP="00000000" w:rsidRDefault="00000000" w:rsidRPr="00000000">
      <w:pPr>
        <w:contextualSpacing w:val="0"/>
        <w:rPr/>
      </w:pPr>
      <w:r w:rsidDel="00000000" w:rsidR="00000000" w:rsidRPr="00000000">
        <w:rPr>
          <w:rtl w:val="0"/>
        </w:rPr>
      </w:r>
    </w:p>
    <w:tbl>
      <w:tblPr>
        <w:tblStyle w:val="Table14"/>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color w:val="400080"/>
                <w:sz w:val="20"/>
                <w:szCs w:val="20"/>
                <w:rtl w:val="0"/>
              </w:rPr>
              <w:t xml:space="preserve">See</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[PC]</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color w:val="400080"/>
                <w:sz w:val="20"/>
                <w:szCs w:val="20"/>
                <w:rtl w:val="0"/>
              </w:rPr>
              <w:t xml:space="preserve">NumTimesTalkedTo</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color w:val="0000ff"/>
                <w:sz w:val="20"/>
                <w:szCs w:val="20"/>
                <w:rtl w:val="0"/>
              </w:rPr>
              <w:t xml:space="preserve">0</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RESPONSE</w:t>
            </w:r>
            <w:r w:rsidDel="00000000" w:rsidR="00000000" w:rsidRPr="00000000">
              <w:rPr>
                <w:rFonts w:ascii="Consolas" w:cs="Consolas" w:eastAsia="Consolas" w:hAnsi="Consolas"/>
                <w:sz w:val="20"/>
                <w:szCs w:val="20"/>
                <w:rtl w:val="0"/>
              </w:rPr>
              <w:t xml:space="preserve"> #50</w:t>
              <w:br w:type="textWrapping"/>
              <w:t xml:space="preserve">        </w:t>
            </w:r>
            <w:r w:rsidDel="00000000" w:rsidR="00000000" w:rsidRPr="00000000">
              <w:rPr>
                <w:rFonts w:ascii="Consolas" w:cs="Consolas" w:eastAsia="Consolas" w:hAnsi="Consolas"/>
                <w:b w:val="1"/>
                <w:color w:val="400080"/>
                <w:sz w:val="20"/>
                <w:szCs w:val="20"/>
                <w:rtl w:val="0"/>
              </w:rPr>
              <w:t xml:space="preserve">Dialogue</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[PC]</w:t>
            </w:r>
            <w:r w:rsidDel="00000000" w:rsidR="00000000" w:rsidRPr="00000000">
              <w:rPr>
                <w:rFonts w:ascii="Consolas" w:cs="Consolas" w:eastAsia="Consolas" w:hAnsi="Consolas"/>
                <w:b w:val="1"/>
                <w:sz w:val="20"/>
                <w:szCs w:val="20"/>
                <w:rtl w:val="0"/>
              </w:rPr>
              <w:t xml:space="preserve">)</w:t>
            </w:r>
          </w:p>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RESPONSE</w:t>
            </w:r>
            <w:r w:rsidDel="00000000" w:rsidR="00000000" w:rsidRPr="00000000">
              <w:rPr>
                <w:rFonts w:ascii="Consolas" w:cs="Consolas" w:eastAsia="Consolas" w:hAnsi="Consolas"/>
                <w:sz w:val="20"/>
                <w:szCs w:val="20"/>
                <w:rtl w:val="0"/>
              </w:rPr>
              <w:t xml:space="preserve"> #50</w:t>
              <w:br w:type="textWrapping"/>
              <w:t xml:space="preserve">        </w:t>
            </w:r>
            <w:r w:rsidDel="00000000" w:rsidR="00000000" w:rsidRPr="00000000">
              <w:rPr>
                <w:rFonts w:ascii="Consolas" w:cs="Consolas" w:eastAsia="Consolas" w:hAnsi="Consolas"/>
                <w:b w:val="1"/>
                <w:color w:val="400080"/>
                <w:sz w:val="20"/>
                <w:szCs w:val="20"/>
                <w:rtl w:val="0"/>
              </w:rPr>
              <w:t xml:space="preserve">DestroySelf</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END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example, there are 2 response blocks, each with 50% chance of executing. Note that the response weighing is relative. </w:t>
      </w:r>
    </w:p>
    <w:p w:rsidR="00000000" w:rsidDel="00000000" w:rsidP="00000000" w:rsidRDefault="00000000" w:rsidRPr="00000000">
      <w:pPr>
        <w:contextualSpacing w:val="0"/>
      </w:pPr>
      <w:r w:rsidDel="00000000" w:rsidR="00000000" w:rsidRPr="00000000">
        <w:rPr>
          <w:b w:val="1"/>
          <w:i w:val="1"/>
          <w:rtl w:val="0"/>
        </w:rPr>
        <w:t xml:space="preserve">RESPONSE #1</w:t>
      </w:r>
      <w:r w:rsidDel="00000000" w:rsidR="00000000" w:rsidRPr="00000000">
        <w:rPr>
          <w:rtl w:val="0"/>
        </w:rPr>
        <w:t xml:space="preserve"> and </w:t>
      </w:r>
      <w:r w:rsidDel="00000000" w:rsidR="00000000" w:rsidRPr="00000000">
        <w:rPr>
          <w:b w:val="1"/>
          <w:i w:val="1"/>
          <w:rtl w:val="0"/>
        </w:rPr>
        <w:t xml:space="preserve">RESPONSE #2</w:t>
      </w:r>
      <w:r w:rsidDel="00000000" w:rsidR="00000000" w:rsidRPr="00000000">
        <w:rPr>
          <w:rtl w:val="0"/>
        </w:rPr>
        <w:t xml:space="preserve"> are just as valid as </w:t>
      </w:r>
      <w:r w:rsidDel="00000000" w:rsidR="00000000" w:rsidRPr="00000000">
        <w:rPr>
          <w:b w:val="1"/>
          <w:i w:val="1"/>
          <w:rtl w:val="0"/>
        </w:rPr>
        <w:t xml:space="preserve">RESPONSE #33</w:t>
      </w:r>
      <w:r w:rsidDel="00000000" w:rsidR="00000000" w:rsidRPr="00000000">
        <w:rPr>
          <w:rtl w:val="0"/>
        </w:rPr>
        <w:t xml:space="preserve"> and </w:t>
      </w:r>
      <w:r w:rsidDel="00000000" w:rsidR="00000000" w:rsidRPr="00000000">
        <w:rPr>
          <w:b w:val="1"/>
          <w:i w:val="1"/>
          <w:rtl w:val="0"/>
        </w:rPr>
        <w:t xml:space="preserve">RESPONSE #67</w:t>
      </w:r>
      <w:r w:rsidDel="00000000" w:rsidR="00000000" w:rsidRPr="00000000">
        <w:rPr>
          <w:rtl w:val="0"/>
        </w:rPr>
        <w:t xml:space="preserve"> and both symbolize a 33% vs 67% execution chance.</w:t>
      </w:r>
    </w:p>
    <w:p w:rsidR="00000000" w:rsidDel="00000000" w:rsidP="00000000" w:rsidRDefault="00000000" w:rsidRPr="00000000">
      <w:pPr>
        <w:pStyle w:val="Heading3"/>
        <w:contextualSpacing w:val="0"/>
      </w:pPr>
      <w:bookmarkStart w:colFirst="0" w:colLast="0" w:name="h.m1fay5xqub4m" w:id="32"/>
      <w:bookmarkEnd w:id="32"/>
      <w:r w:rsidDel="00000000" w:rsidR="00000000" w:rsidRPr="00000000">
        <w:rPr>
          <w:rtl w:val="0"/>
        </w:rPr>
        <w:t xml:space="preserve">Multiple triggers</w:t>
      </w:r>
    </w:p>
    <w:p w:rsidR="00000000" w:rsidDel="00000000" w:rsidP="00000000" w:rsidRDefault="00000000" w:rsidRPr="00000000">
      <w:pPr>
        <w:contextualSpacing w:val="0"/>
      </w:pPr>
      <w:r w:rsidDel="00000000" w:rsidR="00000000" w:rsidRPr="00000000">
        <w:rPr>
          <w:rtl w:val="0"/>
        </w:rPr>
        <w:t xml:space="preserve">As you might have noticed, scripts &amp; dialogs may have multiple triggers. A script block with multiple triggers will only execute if ALL conditions are met.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If you want a script / dialog to run when at least one of the conditions is met, you can use the </w:t>
      </w:r>
      <w:r w:rsidDel="00000000" w:rsidR="00000000" w:rsidRPr="00000000">
        <w:rPr>
          <w:b w:val="1"/>
          <w:i w:val="1"/>
          <w:rtl w:val="0"/>
        </w:rPr>
        <w:t xml:space="preserve">OR</w:t>
      </w:r>
      <w:r w:rsidDel="00000000" w:rsidR="00000000" w:rsidRPr="00000000">
        <w:rPr>
          <w:rtl w:val="0"/>
        </w:rPr>
        <w:t xml:space="preserve"> trigger.</w:t>
      </w:r>
    </w:p>
    <w:p w:rsidR="00000000" w:rsidDel="00000000" w:rsidP="00000000" w:rsidRDefault="00000000" w:rsidRPr="00000000">
      <w:pPr>
        <w:contextualSpacing w:val="0"/>
        <w:rPr/>
      </w:pPr>
      <w:r w:rsidDel="00000000" w:rsidR="00000000" w:rsidRPr="00000000">
        <w:rPr>
          <w:rtl w:val="0"/>
        </w:rPr>
      </w:r>
    </w:p>
    <w:tbl>
      <w:tblPr>
        <w:tblStyle w:val="Table15"/>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color w:val="400080"/>
                <w:sz w:val="20"/>
                <w:szCs w:val="20"/>
                <w:rtl w:val="0"/>
              </w:rPr>
              <w:t xml:space="preserve">See</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[PC]</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color w:val="400080"/>
                <w:sz w:val="20"/>
                <w:szCs w:val="20"/>
                <w:rtl w:val="0"/>
              </w:rPr>
              <w:t xml:space="preserve">OR</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color w:val="0000ff"/>
                <w:sz w:val="20"/>
                <w:szCs w:val="20"/>
                <w:rtl w:val="0"/>
              </w:rPr>
              <w:t xml:space="preserve">2</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color w:val="400080"/>
                <w:sz w:val="20"/>
                <w:szCs w:val="20"/>
                <w:rtl w:val="0"/>
              </w:rPr>
              <w:t xml:space="preserve">NumTimesTalkedTo</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color w:val="0000ff"/>
                <w:sz w:val="20"/>
                <w:szCs w:val="20"/>
                <w:rtl w:val="0"/>
              </w:rPr>
              <w:t xml:space="preserve">0</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color w:val="400080"/>
                <w:sz w:val="20"/>
                <w:szCs w:val="20"/>
                <w:rtl w:val="0"/>
              </w:rPr>
              <w:t xml:space="preserve">NumTimesTalkedTo</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color w:val="0000ff"/>
                <w:sz w:val="20"/>
                <w:szCs w:val="20"/>
                <w:rtl w:val="0"/>
              </w:rPr>
              <w:t xml:space="preserve">3</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color w:val="400080"/>
                <w:sz w:val="20"/>
                <w:szCs w:val="20"/>
                <w:rtl w:val="0"/>
              </w:rPr>
              <w:t xml:space="preserve">InParty</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color w:val="808080"/>
                <w:sz w:val="20"/>
                <w:szCs w:val="20"/>
                <w:rtl w:val="0"/>
              </w:rPr>
              <w:t xml:space="preserve">"MINSC"</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RESPONSE</w:t>
            </w:r>
            <w:r w:rsidDel="00000000" w:rsidR="00000000" w:rsidRPr="00000000">
              <w:rPr>
                <w:rFonts w:ascii="Consolas" w:cs="Consolas" w:eastAsia="Consolas" w:hAnsi="Consolas"/>
                <w:sz w:val="20"/>
                <w:szCs w:val="20"/>
                <w:rtl w:val="0"/>
              </w:rPr>
              <w:t xml:space="preserve"> #100</w:t>
              <w:br w:type="textWrapping"/>
              <w:t xml:space="preserve">        </w:t>
            </w:r>
            <w:r w:rsidDel="00000000" w:rsidR="00000000" w:rsidRPr="00000000">
              <w:rPr>
                <w:rFonts w:ascii="Consolas" w:cs="Consolas" w:eastAsia="Consolas" w:hAnsi="Consolas"/>
                <w:b w:val="1"/>
                <w:color w:val="400080"/>
                <w:sz w:val="20"/>
                <w:szCs w:val="20"/>
                <w:rtl w:val="0"/>
              </w:rPr>
              <w:t xml:space="preserve">Dialogue</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[PC]</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END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This script block will run only if:</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The creature can see the PC </w:t>
      </w:r>
      <w:r w:rsidDel="00000000" w:rsidR="00000000" w:rsidRPr="00000000">
        <w:rPr>
          <w:b w:val="1"/>
          <w:i w:val="1"/>
          <w:rtl w:val="0"/>
        </w:rPr>
        <w:t xml:space="preserve">and</w:t>
      </w: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Minsc is in your party </w:t>
      </w:r>
      <w:r w:rsidDel="00000000" w:rsidR="00000000" w:rsidRPr="00000000">
        <w:rPr>
          <w:b w:val="1"/>
          <w:i w:val="1"/>
          <w:rtl w:val="0"/>
        </w:rPr>
        <w:t xml:space="preserve">and</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The creature has talked 0 </w:t>
      </w:r>
      <w:r w:rsidDel="00000000" w:rsidR="00000000" w:rsidRPr="00000000">
        <w:rPr>
          <w:b w:val="1"/>
          <w:i w:val="1"/>
          <w:rtl w:val="0"/>
        </w:rPr>
        <w:t xml:space="preserve">or </w:t>
      </w:r>
      <w:r w:rsidDel="00000000" w:rsidR="00000000" w:rsidRPr="00000000">
        <w:rPr>
          <w:rtl w:val="0"/>
        </w:rPr>
        <w:t xml:space="preserve">3 times to you.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OR</w:t>
      </w:r>
      <w:r w:rsidDel="00000000" w:rsidR="00000000" w:rsidRPr="00000000">
        <w:rPr>
          <w:rtl w:val="0"/>
        </w:rPr>
        <w:t xml:space="preserve"> receives 1 parameter, which defines how many of the following triggers are optional. In this case, the next 2 triggers are optional.</w:t>
      </w:r>
      <w:r w:rsidDel="00000000" w:rsidR="00000000" w:rsidRPr="00000000">
        <w:rPr>
          <w:rtl w:val="0"/>
        </w:rPr>
      </w:r>
    </w:p>
    <w:p w:rsidR="00000000" w:rsidDel="00000000" w:rsidP="00000000" w:rsidRDefault="00000000" w:rsidRPr="00000000">
      <w:pPr>
        <w:pStyle w:val="Heading2"/>
        <w:contextualSpacing w:val="0"/>
      </w:pPr>
      <w:bookmarkStart w:colFirst="0" w:colLast="0" w:name="h.zfu3jpkghpgc" w:id="33"/>
      <w:bookmarkEnd w:id="33"/>
      <w:r w:rsidDel="00000000" w:rsidR="00000000" w:rsidRPr="00000000">
        <w:rPr>
          <w:rtl w:val="0"/>
        </w:rPr>
        <w:t xml:space="preserve">Spawn script</w:t>
      </w:r>
    </w:p>
    <w:p w:rsidR="00000000" w:rsidDel="00000000" w:rsidP="00000000" w:rsidRDefault="00000000" w:rsidRPr="00000000">
      <w:pPr>
        <w:contextualSpacing w:val="0"/>
      </w:pPr>
      <w:r w:rsidDel="00000000" w:rsidR="00000000" w:rsidRPr="00000000">
        <w:rPr>
          <w:rtl w:val="0"/>
        </w:rPr>
        <w:t xml:space="preserve">Up to this point, we still haven’t added </w:t>
      </w:r>
      <w:r w:rsidDel="00000000" w:rsidR="00000000" w:rsidRPr="00000000">
        <w:rPr>
          <w:b w:val="1"/>
          <w:rtl w:val="0"/>
        </w:rPr>
        <w:t xml:space="preserve">Thea</w:t>
      </w:r>
      <w:r w:rsidDel="00000000" w:rsidR="00000000" w:rsidRPr="00000000">
        <w:rPr>
          <w:rtl w:val="0"/>
        </w:rPr>
        <w:t xml:space="preserve"> to the game. The easiest way to add our NPC is to spawn her with a script.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ins w:author="randyroo2" w:id="40" w:date="2016-02-07T09:44:20Z"/>
        </w:rPr>
      </w:pPr>
      <w:r w:rsidDel="00000000" w:rsidR="00000000" w:rsidRPr="00000000">
        <w:rPr>
          <w:rtl w:val="0"/>
        </w:rPr>
        <w:t xml:space="preserve">Most areas in Baldur’s Gate have an area script with the same name as the area. For example, </w:t>
      </w:r>
      <w:r w:rsidDel="00000000" w:rsidR="00000000" w:rsidRPr="00000000">
        <w:rPr>
          <w:b w:val="1"/>
          <w:i w:val="1"/>
          <w:rtl w:val="0"/>
        </w:rPr>
        <w:t xml:space="preserve">A</w:t>
      </w:r>
      <w:ins w:author="randyroo2" w:id="40" w:date="2016-02-07T09:44:20Z">
        <w:r w:rsidDel="00000000" w:rsidR="00000000" w:rsidRPr="00000000">
          <w:rPr>
            <w:rtl w:val="0"/>
          </w:rPr>
        </w:r>
      </w:ins>
    </w:p>
    <w:p w:rsidR="00000000" w:rsidDel="00000000" w:rsidP="00000000" w:rsidRDefault="00000000" w:rsidRPr="00000000">
      <w:pPr>
        <w:contextualSpacing w:val="0"/>
        <w:rPr>
          <w:ins w:author="randyroo2" w:id="40" w:date="2016-02-07T09:44:20Z"/>
        </w:rPr>
      </w:pPr>
      <w:ins w:author="randyroo2" w:id="40" w:date="2016-02-07T09:44:20Z">
        <w:r w:rsidDel="00000000" w:rsidR="00000000" w:rsidRPr="00000000">
          <w:rPr>
            <w:rtl w:val="0"/>
          </w:rPr>
        </w:r>
      </w:ins>
    </w:p>
    <w:p w:rsidR="00000000" w:rsidDel="00000000" w:rsidP="00000000" w:rsidRDefault="00000000" w:rsidRPr="00000000">
      <w:pPr>
        <w:contextualSpacing w:val="0"/>
      </w:pPr>
      <w:del w:author="randyroo2" w:id="40" w:date="2016-02-07T09:44:20Z">
        <w:r w:rsidDel="00000000" w:rsidR="00000000" w:rsidRPr="00000000">
          <w:rPr>
            <w:rtl w:val="0"/>
            <w:rPrChange w:author="randyroo2" w:id="41" w:date="2016-02-07T09:44:20Z">
              <w:rPr>
                <w:b w:val="1"/>
                <w:i w:val="1"/>
              </w:rPr>
            </w:rPrChange>
          </w:rPr>
          <w:delText xml:space="preserve">R2300.are</w:delText>
        </w:r>
        <w:r w:rsidDel="00000000" w:rsidR="00000000" w:rsidRPr="00000000">
          <w:rPr>
            <w:rtl w:val="0"/>
            <w:rPrChange w:author="randyroo2" w:id="41" w:date="2016-02-07T09:44:20Z">
              <w:rPr/>
            </w:rPrChange>
          </w:rPr>
          <w:delText xml:space="preserve"> (Friendly Arms Inn) has a complementing script file </w:delText>
        </w:r>
        <w:r w:rsidDel="00000000" w:rsidR="00000000" w:rsidRPr="00000000">
          <w:rPr>
            <w:rtl w:val="0"/>
            <w:rPrChange w:author="randyroo2" w:id="41" w:date="2016-02-07T09:44:20Z">
              <w:rPr>
                <w:b w:val="1"/>
                <w:i w:val="1"/>
              </w:rPr>
            </w:rPrChange>
          </w:rPr>
          <w:delText xml:space="preserve">AR2300.bcs</w:delText>
        </w:r>
        <w:r w:rsidDel="00000000" w:rsidR="00000000" w:rsidRPr="00000000">
          <w:rPr>
            <w:rtl w:val="0"/>
            <w:rPrChange w:author="randyroo2" w:id="41" w:date="2016-02-07T09:44:20Z">
              <w:rPr/>
            </w:rPrChange>
          </w:rPr>
          <w:delText xml:space="preserve">.</w:delText>
        </w:r>
      </w:del>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6"/>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rPr>
          <w:trHeight w:val="2300" w:hRule="atLeast"/>
          <w:trPrChange w:author="Hasan Ahmet" w:id="42" w:date="2014-12-02T23:45:07Z">
            <w:trPr/>
          </w:trPrChange>
        </w:trPr>
        <w:tc>
          <w:tcPr>
            <w:shd w:fill="efefef"/>
            <w:tcMar>
              <w:top w:w="100.0" w:type="dxa"/>
              <w:left w:w="100.0" w:type="dxa"/>
              <w:bottom w:w="100.0" w:type="dxa"/>
              <w:right w:w="100.0" w:type="dxa"/>
            </w:tcMar>
            <w:tcPrChange w:author="Hasan Ahmet" w:id="42" w:date="2014-12-02T23:45:07Z">
              <w:tcPr>
                <w:shd w:fill="efefef"/>
                <w:tcMar>
                  <w:top w:w="100.0" w:type="dxa"/>
                  <w:left w:w="100.0" w:type="dxa"/>
                  <w:bottom w:w="100.0" w:type="dxa"/>
                  <w:right w:w="100.0" w:type="dxa"/>
                </w:tcMar>
              </w:tcPr>
            </w:tcPrChange>
          </w:tcPr>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b w:val="1"/>
                <w:sz w:val="20"/>
                <w:szCs w:val="20"/>
                <w:rtl w:val="0"/>
              </w:rPr>
              <w:t xml:space="preserve">IF</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color w:val="400080"/>
                <w:sz w:val="20"/>
                <w:szCs w:val="20"/>
                <w:rtl w:val="0"/>
              </w:rPr>
              <w:t xml:space="preserve">Global</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color w:val="808080"/>
                <w:sz w:val="20"/>
                <w:szCs w:val="20"/>
                <w:rtl w:val="0"/>
              </w:rPr>
              <w:t xml:space="preserve">"E)SpawnThea"</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"GLOBAL"</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0</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THEN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RESPONSE</w:t>
            </w:r>
            <w:r w:rsidDel="00000000" w:rsidR="00000000" w:rsidRPr="00000000">
              <w:rPr>
                <w:rFonts w:ascii="Consolas" w:cs="Consolas" w:eastAsia="Consolas" w:hAnsi="Consolas"/>
                <w:sz w:val="20"/>
                <w:szCs w:val="20"/>
                <w:rtl w:val="0"/>
              </w:rPr>
              <w:t xml:space="preserve"> #100</w:t>
              <w:br w:type="textWrapping"/>
              <w:t xml:space="preserve">        </w:t>
            </w:r>
            <w:r w:rsidDel="00000000" w:rsidR="00000000" w:rsidRPr="00000000">
              <w:rPr>
                <w:rFonts w:ascii="Consolas" w:cs="Consolas" w:eastAsia="Consolas" w:hAnsi="Consolas"/>
                <w:b w:val="1"/>
                <w:color w:val="400080"/>
                <w:sz w:val="20"/>
                <w:szCs w:val="20"/>
                <w:rtl w:val="0"/>
              </w:rPr>
              <w:t xml:space="preserve">SetGlobal</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color w:val="808080"/>
                <w:sz w:val="20"/>
                <w:szCs w:val="20"/>
                <w:rtl w:val="0"/>
              </w:rPr>
              <w:t xml:space="preserve">"E)SpawnThea"</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"GLOBAL"</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1</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color w:val="400080"/>
                <w:sz w:val="20"/>
                <w:szCs w:val="20"/>
                <w:rtl w:val="0"/>
              </w:rPr>
              <w:t xml:space="preserve">CreateCreature</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color w:val="808080"/>
                <w:sz w:val="20"/>
                <w:szCs w:val="20"/>
                <w:rtl w:val="0"/>
              </w:rPr>
              <w:t xml:space="preserve">"E)THEA"</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 [3326.2528]</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14</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color w:val="400080"/>
                <w:sz w:val="20"/>
                <w:szCs w:val="20"/>
                <w:rtl w:val="0"/>
              </w:rPr>
              <w:t xml:space="preserve">Continue</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END</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 first change the global </w:t>
      </w:r>
      <w:r w:rsidDel="00000000" w:rsidR="00000000" w:rsidRPr="00000000">
        <w:rPr>
          <w:b w:val="1"/>
          <w:i w:val="1"/>
          <w:rtl w:val="0"/>
        </w:rPr>
        <w:t xml:space="preserve">E)SpawnThea</w:t>
      </w:r>
      <w:r w:rsidDel="00000000" w:rsidR="00000000" w:rsidRPr="00000000">
        <w:rPr>
          <w:rtl w:val="0"/>
        </w:rPr>
        <w:t xml:space="preserve"> to ensure that Thea is only spawned once.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CreateCreature</w:t>
      </w:r>
      <w:r w:rsidDel="00000000" w:rsidR="00000000" w:rsidRPr="00000000">
        <w:rPr>
          <w:rtl w:val="0"/>
        </w:rPr>
        <w:t xml:space="preserve"> receives 3 parameters: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i w:val="1"/>
          <w:rtl w:val="0"/>
        </w:rPr>
        <w:t xml:space="preserve">E)THEA</w:t>
      </w:r>
      <w:r w:rsidDel="00000000" w:rsidR="00000000" w:rsidRPr="00000000">
        <w:rPr>
          <w:rtl w:val="0"/>
        </w:rPr>
        <w:t xml:space="preserve"> - the name of the .cre file</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i w:val="1"/>
          <w:rtl w:val="0"/>
        </w:rPr>
        <w:t xml:space="preserve">[3326.2528]</w:t>
      </w:r>
      <w:r w:rsidDel="00000000" w:rsidR="00000000" w:rsidRPr="00000000">
        <w:rPr>
          <w:rtl w:val="0"/>
        </w:rPr>
        <w:t xml:space="preserve"> - the coordinates of the creature. [x dot y]</w:t>
      </w:r>
    </w:p>
    <w:p w:rsidR="00000000" w:rsidDel="00000000" w:rsidP="00000000" w:rsidRDefault="00000000" w:rsidRPr="00000000">
      <w:pPr>
        <w:numPr>
          <w:ilvl w:val="0"/>
          <w:numId w:val="2"/>
        </w:numPr>
        <w:ind w:left="720" w:hanging="360"/>
        <w:contextualSpacing w:val="1"/>
        <w:rPr>
          <w:u w:val="none"/>
        </w:rPr>
      </w:pPr>
      <w:r w:rsidDel="00000000" w:rsidR="00000000" w:rsidRPr="00000000">
        <w:rPr>
          <w:b w:val="1"/>
          <w:i w:val="1"/>
          <w:rtl w:val="0"/>
        </w:rPr>
        <w:t xml:space="preserve">14 </w:t>
      </w:r>
      <w:r w:rsidDel="00000000" w:rsidR="00000000" w:rsidRPr="00000000">
        <w:rPr>
          <w:rtl w:val="0"/>
        </w:rPr>
        <w:t xml:space="preserve">- the facing angle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Continue</w:t>
      </w:r>
      <w:r w:rsidDel="00000000" w:rsidR="00000000" w:rsidRPr="00000000">
        <w:rPr>
          <w:rtl w:val="0"/>
        </w:rPr>
        <w:t xml:space="preserve"> allows the game to continue scanning the script for other blocks that may await execution.</w:t>
      </w:r>
    </w:p>
    <w:p w:rsidR="00000000" w:rsidDel="00000000" w:rsidP="00000000" w:rsidRDefault="00000000" w:rsidRPr="00000000">
      <w:pPr>
        <w:pStyle w:val="Heading1"/>
        <w:contextualSpacing w:val="0"/>
      </w:pPr>
      <w:bookmarkStart w:colFirst="0" w:colLast="0" w:name="h.fu5oahej89ao" w:id="34"/>
      <w:bookmarkEnd w:id="34"/>
      <w:r w:rsidDel="00000000" w:rsidR="00000000" w:rsidRPr="00000000">
        <w:rPr>
          <w:rtl w:val="0"/>
        </w:rPr>
        <w:t xml:space="preserve">Packaging our mod</w:t>
      </w:r>
    </w:p>
    <w:p w:rsidR="00000000" w:rsidDel="00000000" w:rsidP="00000000" w:rsidRDefault="00000000" w:rsidRPr="00000000">
      <w:pPr>
        <w:contextualSpacing w:val="0"/>
      </w:pPr>
      <w:r w:rsidDel="00000000" w:rsidR="00000000" w:rsidRPr="00000000">
        <w:rPr>
          <w:rtl w:val="0"/>
        </w:rPr>
        <w:t xml:space="preserve">With all necessary files ready, it’s time to package our mod. In this section we’ll be providing installation instructions for WeiDU so you can install the mod simply by running a setup executable.</w:t>
      </w:r>
    </w:p>
    <w:p w:rsidR="00000000" w:rsidDel="00000000" w:rsidP="00000000" w:rsidRDefault="00000000" w:rsidRPr="00000000">
      <w:pPr>
        <w:ind w:left="0" w:firstLine="0"/>
        <w:contextualSpacing w:val="0"/>
        <w:pPrChange w:author="Chris Salinas" w:id="0" w:date="2015-03-30T09:06:04Z">
          <w:pPr>
            <w:contextualSpacing w:val="0"/>
          </w:pPr>
        </w:pPrChange>
      </w:pPr>
      <w:r w:rsidDel="00000000" w:rsidR="00000000" w:rsidRPr="00000000">
        <w:rPr>
          <w:rtl w:val="0"/>
        </w:rPr>
      </w:r>
    </w:p>
    <w:p w:rsidR="00000000" w:rsidDel="00000000" w:rsidP="00000000" w:rsidRDefault="00000000" w:rsidRPr="00000000">
      <w:pPr>
        <w:contextualSpacing w:val="0"/>
      </w:pPr>
      <w:ins w:author="randyroo2" w:id="44" w:date="2016-02-07T08:35:38Z">
        <w:r w:rsidDel="00000000" w:rsidR="00000000" w:rsidRPr="00000000">
          <w:rPr>
            <w:rtl w:val="0"/>
          </w:rPr>
          <w:t xml:space="preserve"> </w:t>
        </w:r>
      </w:ins>
      <w:del w:author="randyroo2" w:id="44" w:date="2016-02-07T08:35:38Z">
        <w:r w:rsidDel="00000000" w:rsidR="00000000" w:rsidRPr="00000000">
          <w:drawing>
            <wp:inline distB="114300" distT="114300" distL="114300" distR="114300">
              <wp:extent cx="5562600" cy="685800"/>
              <wp:effectExtent b="0" l="0" r="0" t="0"/>
              <wp:docPr id="3" name="image09.jpg"/>
              <a:graphic>
                <a:graphicData uri="http://schemas.openxmlformats.org/drawingml/2006/picture">
                  <pic:pic>
                    <pic:nvPicPr>
                      <pic:cNvPr id="0" name="image09.jpg"/>
                      <pic:cNvPicPr preferRelativeResize="0"/>
                    </pic:nvPicPr>
                    <pic:blipFill>
                      <a:blip r:embed="rId22"/>
                      <a:srcRect b="0" l="0" r="0" t="0"/>
                      <a:stretch>
                        <a:fillRect/>
                      </a:stretch>
                    </pic:blipFill>
                    <pic:spPr>
                      <a:xfrm>
                        <a:off x="0" y="0"/>
                        <a:ext cx="5562600" cy="685800"/>
                      </a:xfrm>
                      <a:prstGeom prst="rect"/>
                      <a:ln/>
                    </pic:spPr>
                  </pic:pic>
                </a:graphicData>
              </a:graphic>
            </wp:inline>
          </w:drawing>
        </w:r>
      </w:del>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At this point, the </w:t>
      </w:r>
      <w:r w:rsidDel="00000000" w:rsidR="00000000" w:rsidRPr="00000000">
        <w:rPr>
          <w:b w:val="1"/>
          <w:i w:val="1"/>
          <w:rtl w:val="0"/>
        </w:rPr>
        <w:t xml:space="preserve">TheaNPC</w:t>
      </w:r>
      <w:r w:rsidDel="00000000" w:rsidR="00000000" w:rsidRPr="00000000">
        <w:rPr>
          <w:rtl w:val="0"/>
        </w:rPr>
        <w:t xml:space="preserve"> directory should contain all the files we have created so far.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Download the latest version of </w:t>
      </w:r>
      <w:hyperlink r:id="rId23">
        <w:r w:rsidDel="00000000" w:rsidR="00000000" w:rsidRPr="00000000">
          <w:rPr>
            <w:color w:val="1155cc"/>
            <w:u w:val="single"/>
            <w:rtl w:val="0"/>
          </w:rPr>
          <w:t xml:space="preserve">WeiDU</w:t>
        </w:r>
      </w:hyperlink>
      <w:r w:rsidDel="00000000" w:rsidR="00000000" w:rsidRPr="00000000">
        <w:rPr>
          <w:rtl w:val="0"/>
        </w:rPr>
        <w:t xml:space="preserve"> to the top-level directory and rename it to </w:t>
      </w:r>
      <w:r w:rsidDel="00000000" w:rsidR="00000000" w:rsidRPr="00000000">
        <w:rPr>
          <w:b w:val="1"/>
          <w:i w:val="1"/>
          <w:rtl w:val="0"/>
        </w:rPr>
        <w:t xml:space="preserve">Setup-TheaNPC.exe</w:t>
      </w:r>
      <w:r w:rsidDel="00000000" w:rsidR="00000000" w:rsidRPr="00000000">
        <w:rPr>
          <w:rtl w:val="0"/>
        </w:rPr>
        <w:t xml:space="preserve">.</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Create a new text file with notepad++ and save it as </w:t>
      </w:r>
      <w:r w:rsidDel="00000000" w:rsidR="00000000" w:rsidRPr="00000000">
        <w:rPr>
          <w:b w:val="1"/>
          <w:i w:val="1"/>
          <w:rtl w:val="0"/>
        </w:rPr>
        <w:t xml:space="preserve">Setup-TheaNPC.tp2</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Both files can have any name you like, as long as they are both named the same. </w:t>
      </w:r>
    </w:p>
    <w:p w:rsidR="00000000" w:rsidDel="00000000" w:rsidP="00000000" w:rsidRDefault="00000000" w:rsidRPr="00000000">
      <w:pPr>
        <w:contextualSpacing w:val="0"/>
      </w:pPr>
      <w:r w:rsidDel="00000000" w:rsidR="00000000" w:rsidRPr="00000000">
        <w:rPr>
          <w:rtl w:val="0"/>
        </w:rPr>
        <w:t xml:space="preserve">It is a common convention to use </w:t>
      </w:r>
      <w:r w:rsidDel="00000000" w:rsidR="00000000" w:rsidRPr="00000000">
        <w:rPr>
          <w:b w:val="1"/>
          <w:i w:val="1"/>
          <w:rtl w:val="0"/>
        </w:rPr>
        <w:t xml:space="preserve">Setup-&lt;something&gt;</w:t>
      </w:r>
      <w:r w:rsidDel="00000000" w:rsidR="00000000" w:rsidRPr="00000000">
        <w:rPr>
          <w:rtl w:val="0"/>
        </w:rPr>
        <w:t xml:space="preserve"> as a name.</w:t>
      </w:r>
    </w:p>
    <w:p w:rsidR="00000000" w:rsidDel="00000000" w:rsidP="00000000" w:rsidRDefault="00000000" w:rsidRPr="00000000">
      <w:pPr>
        <w:pStyle w:val="Heading2"/>
        <w:contextualSpacing w:val="0"/>
      </w:pPr>
      <w:bookmarkStart w:colFirst="0" w:colLast="0" w:name="h.jja8ptybsdn9" w:id="35"/>
      <w:bookmarkEnd w:id="35"/>
      <w:r w:rsidDel="00000000" w:rsidR="00000000" w:rsidRPr="00000000">
        <w:rPr>
          <w:rtl w:val="0"/>
        </w:rPr>
        <w:t xml:space="preserve">WeiDU TP2 Instructions</w:t>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i w:val="1"/>
          <w:rtl w:val="0"/>
        </w:rPr>
        <w:t xml:space="preserve">TP2 </w:t>
      </w:r>
      <w:r w:rsidDel="00000000" w:rsidR="00000000" w:rsidRPr="00000000">
        <w:rPr>
          <w:rtl w:val="0"/>
        </w:rPr>
        <w:t xml:space="preserve">file provides installation instructions that can be read by WeiDU to automate installation. WeiDU will take care of the nasty details for you.</w:t>
      </w:r>
    </w:p>
    <w:p w:rsidR="00000000" w:rsidDel="00000000" w:rsidP="00000000" w:rsidRDefault="00000000" w:rsidRPr="00000000">
      <w:pPr>
        <w:contextualSpacing w:val="0"/>
        <w:rPr/>
      </w:pPr>
      <w:r w:rsidDel="00000000" w:rsidR="00000000" w:rsidRPr="00000000">
        <w:rPr>
          <w:rtl w:val="0"/>
        </w:rPr>
      </w:r>
    </w:p>
    <w:tbl>
      <w:tblPr>
        <w:tblStyle w:val="Table17"/>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rPr/>
            </w:pPr>
            <w:del w:author="James Chew" w:id="45" w:date="2015-10-28T01:11:23Z">
              <w:r w:rsidDel="00000000" w:rsidR="00000000" w:rsidRPr="00000000">
                <w:rPr>
                  <w:rFonts w:ascii="Consolas" w:cs="Consolas" w:eastAsia="Consolas" w:hAnsi="Consolas"/>
                  <w:b w:val="1"/>
                  <w:sz w:val="20"/>
                  <w:szCs w:val="20"/>
                  <w:rtl w:val="0"/>
                </w:rPr>
                <w:delText xml:space="preserve">BACKUP</w:delText>
              </w:r>
              <w:r w:rsidDel="00000000" w:rsidR="00000000" w:rsidRPr="00000000">
                <w:rPr>
                  <w:rFonts w:ascii="Consolas" w:cs="Consolas" w:eastAsia="Consolas" w:hAnsi="Consolas"/>
                  <w:sz w:val="20"/>
                  <w:szCs w:val="20"/>
                  <w:rtl w:val="0"/>
                </w:rPr>
                <w:delText xml:space="preserve"> </w:delText>
              </w:r>
              <w:r w:rsidDel="00000000" w:rsidR="00000000" w:rsidRPr="00000000">
                <w:rPr>
                  <w:rFonts w:ascii="Consolas" w:cs="Consolas" w:eastAsia="Consolas" w:hAnsi="Consolas"/>
                  <w:color w:val="808080"/>
                  <w:sz w:val="20"/>
                  <w:szCs w:val="20"/>
                  <w:rtl w:val="0"/>
                </w:rPr>
                <w:delText xml:space="preserve">~TheaNPC/Backup~</w:delTex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delText xml:space="preserve">AUTHOR</w:delText>
              </w:r>
              <w:r w:rsidDel="00000000" w:rsidR="00000000" w:rsidRPr="00000000">
                <w:rPr>
                  <w:rFonts w:ascii="Consolas" w:cs="Consolas" w:eastAsia="Consolas" w:hAnsi="Consolas"/>
                  <w:sz w:val="20"/>
                  <w:szCs w:val="20"/>
                  <w:rtl w:val="0"/>
                </w:rPr>
                <w:delText xml:space="preserve"> </w:delText>
              </w:r>
              <w:r w:rsidDel="00000000" w:rsidR="00000000" w:rsidRPr="00000000">
                <w:rPr>
                  <w:rFonts w:ascii="Consolas" w:cs="Consolas" w:eastAsia="Consolas" w:hAnsi="Consolas"/>
                  <w:color w:val="808080"/>
                  <w:sz w:val="20"/>
                  <w:szCs w:val="20"/>
                  <w:rtl w:val="0"/>
                </w:rPr>
                <w:delText xml:space="preserve">~Alkalurops (vanbeurden.bart@gmail.com)~</w:delText>
              </w:r>
              <w:r w:rsidDel="00000000" w:rsidR="00000000" w:rsidRPr="00000000">
                <w:rPr>
                  <w:rFonts w:ascii="Consolas" w:cs="Consolas" w:eastAsia="Consolas" w:hAnsi="Consolas"/>
                  <w:sz w:val="20"/>
                  <w:szCs w:val="20"/>
                  <w:rtl w:val="0"/>
                </w:rPr>
                <w:br w:type="textWrapping"/>
              </w:r>
            </w:del>
            <w:r w:rsidDel="00000000" w:rsidR="00000000" w:rsidRPr="00000000">
              <w:rPr>
                <w:rFonts w:ascii="Consolas" w:cs="Consolas" w:eastAsia="Consolas" w:hAnsi="Consolas"/>
                <w:b w:val="1"/>
                <w:sz w:val="20"/>
                <w:szCs w:val="20"/>
                <w:rtl w:val="0"/>
              </w:rPr>
              <w:t xml:space="preserve">VERSION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~v1.0~</w:t>
            </w:r>
            <w:ins w:author="Mikołaj Kleczewski" w:id="46" w:date="2015-06-09T00:33:42Z">
              <w:del w:author="TheBramblepaw" w:id="47" w:date="2015-10-30T08:54:23Z">
                <w:r w:rsidDel="00000000" w:rsidR="00000000" w:rsidRPr="00000000">
                  <w:rPr>
                    <w:rFonts w:ascii="Consolas" w:cs="Consolas" w:eastAsia="Consolas" w:hAnsi="Consolas"/>
                    <w:color w:val="808080"/>
                    <w:sz w:val="20"/>
                    <w:szCs w:val="20"/>
                    <w:rtl w:val="0"/>
                  </w:rPr>
                  <w:delText xml:space="preserve">L</w:delText>
                </w:r>
              </w:del>
            </w:ins>
            <w:ins w:author="James Chew" w:id="45" w:date="2015-10-28T01:11:23Z">
              <w:r w:rsidDel="00000000" w:rsidR="00000000" w:rsidRPr="00000000">
                <w:rPr>
                  <w:rFonts w:ascii="Consolas" w:cs="Consolas" w:eastAsia="Consolas" w:hAnsi="Consolas"/>
                  <w:sz w:val="20"/>
                  <w:szCs w:val="20"/>
                  <w:rtl w:val="0"/>
                  <w:rPrChange w:author="James Chew" w:id="48" w:date="2015-10-28T01:11:23Z">
                    <w:rPr>
                      <w:rFonts w:ascii="Consolas" w:cs="Consolas" w:eastAsia="Consolas" w:hAnsi="Consolas"/>
                      <w:color w:val="808080"/>
                      <w:sz w:val="20"/>
                      <w:szCs w:val="20"/>
                    </w:rPr>
                  </w:rPrChange>
                </w:rPr>
                <w:t xml:space="preserve">BACKUP </w:t>
              </w:r>
              <w:r w:rsidDel="00000000" w:rsidR="00000000" w:rsidRPr="00000000">
                <w:rPr>
                  <w:rFonts w:ascii="Consolas" w:cs="Consolas" w:eastAsia="Consolas" w:hAnsi="Consolas"/>
                  <w:color w:val="808080"/>
                  <w:sz w:val="20"/>
                  <w:szCs w:val="20"/>
                  <w:rtl w:val="0"/>
                  <w:rPrChange w:author="James Chew" w:id="48" w:date="2015-10-28T01:11:23Z">
                    <w:rPr>
                      <w:rFonts w:ascii="Consolas" w:cs="Consolas" w:eastAsia="Consolas" w:hAnsi="Consolas"/>
                      <w:color w:val="808080"/>
                      <w:sz w:val="20"/>
                      <w:szCs w:val="20"/>
                    </w:rPr>
                  </w:rPrChange>
                </w:rPr>
                <w:t xml:space="preserve">~TheaNPC/Backup~</w:t>
              </w:r>
              <w:r w:rsidDel="00000000" w:rsidR="00000000" w:rsidRPr="00000000">
                <w:rPr>
                  <w:rFonts w:ascii="Consolas" w:cs="Consolas" w:eastAsia="Consolas" w:hAnsi="Consolas"/>
                  <w:sz w:val="20"/>
                  <w:szCs w:val="20"/>
                  <w:rtl w:val="0"/>
                  <w:rPrChange w:author="James Chew" w:id="48" w:date="2015-10-28T01:11:23Z">
                    <w:rPr>
                      <w:rFonts w:ascii="Consolas" w:cs="Consolas" w:eastAsia="Consolas" w:hAnsi="Consolas"/>
                      <w:color w:val="808080"/>
                      <w:sz w:val="20"/>
                      <w:szCs w:val="20"/>
                    </w:rPr>
                  </w:rPrChange>
                </w:rPr>
                <w:br w:type="textWrapping"/>
                <w:t xml:space="preserve">AUTHOR </w:t>
              </w:r>
              <w:r w:rsidDel="00000000" w:rsidR="00000000" w:rsidRPr="00000000">
                <w:rPr>
                  <w:rFonts w:ascii="Consolas" w:cs="Consolas" w:eastAsia="Consolas" w:hAnsi="Consolas"/>
                  <w:color w:val="808080"/>
                  <w:sz w:val="20"/>
                  <w:szCs w:val="20"/>
                  <w:rtl w:val="0"/>
                  <w:rPrChange w:author="James Chew" w:id="48" w:date="2015-10-28T01:11:23Z">
                    <w:rPr>
                      <w:rFonts w:ascii="Consolas" w:cs="Consolas" w:eastAsia="Consolas" w:hAnsi="Consolas"/>
                      <w:color w:val="808080"/>
                      <w:sz w:val="20"/>
                      <w:szCs w:val="20"/>
                    </w:rPr>
                  </w:rPrChange>
                </w:rPr>
                <w:t xml:space="preserve">~Alkalurops (vanbeurden.bart@gmail.com)~</w:t>
              </w:r>
              <w:r w:rsidDel="00000000" w:rsidR="00000000" w:rsidRPr="00000000">
                <w:rPr>
                  <w:rFonts w:ascii="Consolas" w:cs="Consolas" w:eastAsia="Consolas" w:hAnsi="Consolas"/>
                  <w:sz w:val="20"/>
                  <w:szCs w:val="20"/>
                  <w:rtl w:val="0"/>
                  <w:rPrChange w:author="James Chew" w:id="48" w:date="2015-10-28T01:11:23Z">
                    <w:rPr>
                      <w:rFonts w:ascii="Consolas" w:cs="Consolas" w:eastAsia="Consolas" w:hAnsi="Consolas"/>
                      <w:color w:val="808080"/>
                      <w:sz w:val="20"/>
                      <w:szCs w:val="20"/>
                    </w:rPr>
                  </w:rPrChange>
                </w:rPr>
                <w:br w:type="textWrapping"/>
              </w:r>
            </w:ins>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BACKUP</w:t>
      </w:r>
      <w:r w:rsidDel="00000000" w:rsidR="00000000" w:rsidRPr="00000000">
        <w:rPr>
          <w:rtl w:val="0"/>
        </w:rPr>
        <w:t xml:space="preserve"> - A backup directory must be provided so WeiDU can log changes, allowing the mod to be uninstalled without harming Baldur’s Gate.</w:t>
      </w:r>
    </w:p>
    <w:p w:rsidR="00000000" w:rsidDel="00000000" w:rsidP="00000000" w:rsidRDefault="00000000" w:rsidRPr="00000000">
      <w:pPr>
        <w:contextualSpacing w:val="0"/>
      </w:pPr>
      <w:r w:rsidDel="00000000" w:rsidR="00000000" w:rsidRPr="00000000">
        <w:rPr>
          <w:b w:val="1"/>
          <w:i w:val="1"/>
          <w:rtl w:val="0"/>
        </w:rPr>
        <w:t xml:space="preserve">AUTHOR</w:t>
      </w:r>
      <w:r w:rsidDel="00000000" w:rsidR="00000000" w:rsidRPr="00000000">
        <w:rPr>
          <w:rtl w:val="0"/>
        </w:rPr>
        <w:t xml:space="preserve"> - If an installation error occurs, your name &amp; email will be displayed to the user so he can contact you.</w:t>
      </w:r>
    </w:p>
    <w:p w:rsidR="00000000" w:rsidDel="00000000" w:rsidP="00000000" w:rsidRDefault="00000000" w:rsidRPr="00000000">
      <w:pPr>
        <w:contextualSpacing w:val="0"/>
      </w:pPr>
      <w:r w:rsidDel="00000000" w:rsidR="00000000" w:rsidRPr="00000000">
        <w:rPr>
          <w:b w:val="1"/>
          <w:i w:val="1"/>
          <w:rtl w:val="0"/>
        </w:rPr>
        <w:t xml:space="preserve">VERSION</w:t>
      </w:r>
      <w:r w:rsidDel="00000000" w:rsidR="00000000" w:rsidRPr="00000000">
        <w:rPr>
          <w:rtl w:val="0"/>
        </w:rPr>
        <w:t xml:space="preserve"> - This is optional.</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8"/>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rPr>
          <w:trHeight w:val="280" w:hRule="atLeast"/>
          <w:trPrChange w:author="Richard Greenslade" w:id="49" w:date="2015-12-31T09:00:56Z">
            <w:trPr/>
          </w:trPrChange>
        </w:trPr>
        <w:tc>
          <w:tcPr>
            <w:shd w:fill="efefef"/>
            <w:tcMar>
              <w:top w:w="100.0" w:type="dxa"/>
              <w:left w:w="100.0" w:type="dxa"/>
              <w:bottom w:w="100.0" w:type="dxa"/>
              <w:right w:w="100.0" w:type="dxa"/>
            </w:tcMar>
            <w:tcPrChange w:author="Richard Greenslade" w:id="49" w:date="2015-12-31T09:00:56Z">
              <w:tcPr>
                <w:shd w:fill="efefef"/>
                <w:tcMar>
                  <w:top w:w="100.0" w:type="dxa"/>
                  <w:left w:w="100.0" w:type="dxa"/>
                  <w:bottom w:w="100.0" w:type="dxa"/>
                  <w:right w:w="100.0" w:type="dxa"/>
                </w:tcMar>
              </w:tcPr>
            </w:tcPrChange>
          </w:tcPr>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b w:val="1"/>
                <w:sz w:val="20"/>
                <w:szCs w:val="20"/>
                <w:rtl w:val="0"/>
              </w:rPr>
              <w:t xml:space="preserve">LANGUAGE</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color w:val="808080"/>
                <w:sz w:val="20"/>
                <w:szCs w:val="20"/>
                <w:rtl w:val="0"/>
              </w:rPr>
              <w:t xml:space="preserve">~American English~</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808080"/>
                <w:sz w:val="20"/>
                <w:szCs w:val="20"/>
                <w:rtl w:val="0"/>
              </w:rPr>
              <w:t xml:space="preserve">~American~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808080"/>
                <w:sz w:val="20"/>
                <w:szCs w:val="20"/>
                <w:rtl w:val="0"/>
              </w:rPr>
              <w:t xml:space="preserve">~TheaNPC/Lang/American/Setup.tra~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ins w:author="Mikołaj Kleczewski" w:id="50" w:date="2015-06-09T00:34:52Z"/>
        </w:rPr>
      </w:pPr>
      <w:r w:rsidDel="00000000" w:rsidR="00000000" w:rsidRPr="00000000">
        <w:rPr>
          <w:rtl w:val="0"/>
        </w:rPr>
        <w:t xml:space="preserve">This directive allows a user to select a language, allowing your mod to be available in multiple translations. At least 1 lan</w:t>
      </w:r>
      <w:ins w:author="Mikołaj Kleczewski" w:id="50" w:date="2015-06-09T00:34:52Z">
        <w:r w:rsidDel="00000000" w:rsidR="00000000" w:rsidRPr="00000000">
          <w:rPr>
            <w:rtl w:val="0"/>
          </w:rPr>
        </w:r>
      </w:ins>
    </w:p>
    <w:p w:rsidR="00000000" w:rsidDel="00000000" w:rsidP="00000000" w:rsidRDefault="00000000" w:rsidRPr="00000000">
      <w:pPr>
        <w:contextualSpacing w:val="0"/>
      </w:pPr>
      <w:r w:rsidDel="00000000" w:rsidR="00000000" w:rsidRPr="00000000">
        <w:rPr>
          <w:rtl w:val="0"/>
        </w:rPr>
        <w:t xml:space="preserve">guage must be specified.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LANGUAGE</w:t>
      </w:r>
      <w:r w:rsidDel="00000000" w:rsidR="00000000" w:rsidRPr="00000000">
        <w:rPr>
          <w:rtl w:val="0"/>
        </w:rPr>
        <w:t xml:space="preserve"> receives 3 strings: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b w:val="1"/>
          <w:i w:val="1"/>
          <w:rtl w:val="0"/>
        </w:rPr>
        <w:t xml:space="preserve">~American English~</w:t>
      </w:r>
      <w:r w:rsidDel="00000000" w:rsidR="00000000" w:rsidRPr="00000000">
        <w:rPr>
          <w:rtl w:val="0"/>
        </w:rPr>
        <w:t xml:space="preserve"> - this is the name of the language as it is presented to the user.</w:t>
      </w:r>
    </w:p>
    <w:p w:rsidR="00000000" w:rsidDel="00000000" w:rsidP="00000000" w:rsidRDefault="00000000" w:rsidRPr="00000000">
      <w:pPr>
        <w:numPr>
          <w:ilvl w:val="0"/>
          <w:numId w:val="12"/>
        </w:numPr>
        <w:ind w:left="720" w:hanging="360"/>
        <w:contextualSpacing w:val="1"/>
        <w:rPr>
          <w:u w:val="none"/>
        </w:rPr>
      </w:pPr>
      <w:r w:rsidDel="00000000" w:rsidR="00000000" w:rsidRPr="00000000">
        <w:rPr>
          <w:b w:val="1"/>
          <w:i w:val="1"/>
          <w:rtl w:val="0"/>
        </w:rPr>
        <w:t xml:space="preserve">~American~</w:t>
      </w:r>
      <w:r w:rsidDel="00000000" w:rsidR="00000000" w:rsidRPr="00000000">
        <w:rPr>
          <w:rtl w:val="0"/>
        </w:rPr>
        <w:t xml:space="preserve"> - this is the name of the language directory</w:t>
      </w:r>
    </w:p>
    <w:p w:rsidR="00000000" w:rsidDel="00000000" w:rsidP="00000000" w:rsidRDefault="00000000" w:rsidRPr="00000000">
      <w:pPr>
        <w:numPr>
          <w:ilvl w:val="0"/>
          <w:numId w:val="12"/>
        </w:numPr>
        <w:ind w:left="720" w:hanging="360"/>
        <w:contextualSpacing w:val="1"/>
        <w:rPr>
          <w:u w:val="none"/>
        </w:rPr>
      </w:pPr>
      <w:r w:rsidDel="00000000" w:rsidR="00000000" w:rsidRPr="00000000">
        <w:rPr>
          <w:b w:val="1"/>
          <w:i w:val="1"/>
          <w:rtl w:val="0"/>
        </w:rPr>
        <w:t xml:space="preserve">~TheaNPC/Lang/American/Setup.tra~</w:t>
      </w:r>
      <w:r w:rsidDel="00000000" w:rsidR="00000000" w:rsidRPr="00000000">
        <w:rPr>
          <w:rtl w:val="0"/>
        </w:rPr>
        <w:t xml:space="preserve"> - This is the path to the directory containing the setup translation file. This file contains the english translation of </w:t>
      </w:r>
      <w:r w:rsidDel="00000000" w:rsidR="00000000" w:rsidRPr="00000000">
        <w:rPr>
          <w:b w:val="1"/>
          <w:i w:val="1"/>
          <w:rtl w:val="0"/>
        </w:rPr>
        <w:t xml:space="preserve">Thea</w:t>
      </w:r>
      <w:r w:rsidDel="00000000" w:rsidR="00000000" w:rsidRPr="00000000">
        <w:rPr>
          <w:rtl w:val="0"/>
        </w:rPr>
        <w:t xml:space="preserve">. We’ll be creating this file soon.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9"/>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sz w:val="20"/>
                <w:szCs w:val="20"/>
                <w:rtl w:val="0"/>
              </w:rPr>
              <w:t xml:space="preserve">BEGIN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~TheaNPC Tutorial for BGEE~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BEGIN</w:t>
      </w:r>
      <w:r w:rsidDel="00000000" w:rsidR="00000000" w:rsidRPr="00000000">
        <w:rPr>
          <w:rtl w:val="0"/>
        </w:rPr>
        <w:t xml:space="preserve"> marks the beginning of a subcomponent. A mod may have many subcomponents that may be installed separately by the user. For a simple NPC mod, we’ll just have 1 subcomponent.</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0"/>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nsolas" w:cs="Consolas" w:eastAsia="Consolas" w:hAnsi="Consolas"/>
                <w:b w:val="1"/>
                <w:sz w:val="20"/>
                <w:szCs w:val="20"/>
                <w:rtl w:val="0"/>
              </w:rPr>
              <w:t xml:space="preserve">COPY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~TheaNPC/E)THEA.cre~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~override/E)THEA.cre~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COPY</w:t>
      </w:r>
      <w:r w:rsidDel="00000000" w:rsidR="00000000" w:rsidRPr="00000000">
        <w:rPr>
          <w:rtl w:val="0"/>
        </w:rPr>
        <w:t xml:space="preserve"> tells WeiDU to copy a single file or directory to a destination.</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i w:val="1"/>
          <w:rtl w:val="0"/>
        </w:rPr>
        <w:t xml:space="preserve">~TheaNPC/E)THEA.cre~</w:t>
      </w:r>
      <w:r w:rsidDel="00000000" w:rsidR="00000000" w:rsidRPr="00000000">
        <w:rPr>
          <w:rtl w:val="0"/>
        </w:rPr>
        <w:t xml:space="preserve"> - this is the path to the file to copy</w:t>
      </w:r>
    </w:p>
    <w:p w:rsidR="00000000" w:rsidDel="00000000" w:rsidP="00000000" w:rsidRDefault="00000000" w:rsidRPr="00000000">
      <w:pPr>
        <w:numPr>
          <w:ilvl w:val="0"/>
          <w:numId w:val="6"/>
        </w:numPr>
        <w:ind w:left="720" w:hanging="360"/>
        <w:contextualSpacing w:val="1"/>
        <w:rPr>
          <w:u w:val="none"/>
        </w:rPr>
      </w:pPr>
      <w:r w:rsidDel="00000000" w:rsidR="00000000" w:rsidRPr="00000000">
        <w:rPr>
          <w:b w:val="1"/>
          <w:i w:val="1"/>
          <w:rtl w:val="0"/>
        </w:rPr>
        <w:t xml:space="preserve">~override/E)THEA.cre~</w:t>
      </w:r>
      <w:r w:rsidDel="00000000" w:rsidR="00000000" w:rsidRPr="00000000">
        <w:rPr>
          <w:rtl w:val="0"/>
        </w:rPr>
        <w:t xml:space="preserve"> - this is the destination path. </w:t>
        <w:br w:type="textWrapping"/>
        <w:t xml:space="preserve">Most of the time this will be in the </w:t>
      </w:r>
      <w:r w:rsidDel="00000000" w:rsidR="00000000" w:rsidRPr="00000000">
        <w:rPr>
          <w:b w:val="1"/>
          <w:i w:val="1"/>
          <w:rtl w:val="0"/>
        </w:rPr>
        <w:t xml:space="preserve">override</w:t>
      </w:r>
      <w:r w:rsidDel="00000000" w:rsidR="00000000" w:rsidRPr="00000000">
        <w:rPr>
          <w:rtl w:val="0"/>
        </w:rPr>
        <w:t xml:space="preserve"> directory.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1"/>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b w:val="1"/>
                <w:sz w:val="20"/>
                <w:szCs w:val="20"/>
                <w:rtl w:val="0"/>
              </w:rPr>
              <w:t xml:space="preserve">COPY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~TheaNPC/E)THEA.cre~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~override/E)THEA.cre~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BIO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@100</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NAME1</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@101</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NAME2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@101</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MORALE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@200</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LEADER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@210</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TIRED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@220</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BORED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@221</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BATTLE_CRY1</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@230</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BATTLE_CRY2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@231</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BATTLE_CRY3</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@232</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BATTLE_CRY4</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@233</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BATTLE_CRY5</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@234</w:t>
            </w:r>
            <w:r w:rsidDel="00000000" w:rsidR="00000000" w:rsidRPr="00000000">
              <w:rPr>
                <w:rFonts w:ascii="Consolas" w:cs="Consolas" w:eastAsia="Consolas" w:hAnsi="Consolas"/>
                <w:sz w:val="20"/>
                <w:szCs w:val="20"/>
                <w:rtl w:val="0"/>
              </w:rPr>
              <w:t xml:space="preserve"> </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copying a file, we can make some last-minute modifications. This is called a </w:t>
      </w:r>
      <w:r w:rsidDel="00000000" w:rsidR="00000000" w:rsidRPr="00000000">
        <w:rPr>
          <w:b w:val="1"/>
          <w:i w:val="1"/>
          <w:rtl w:val="0"/>
        </w:rPr>
        <w:t xml:space="preserve">patch</w:t>
      </w:r>
      <w:r w:rsidDel="00000000" w:rsidR="00000000" w:rsidRPr="00000000">
        <w:rPr>
          <w:rtl w:val="0"/>
        </w:rPr>
        <w:t xml:space="preserve">. In our case, we’ll be giving our creature a name, biography, and some sound set lines. These modifications are entirely optional, but do note that not giving your NPC a name or sound set will obviously make her nameless and mute.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SAY offset ~string~</w:t>
      </w:r>
      <w:r w:rsidDel="00000000" w:rsidR="00000000" w:rsidRPr="00000000">
        <w:rPr>
          <w:rtl w:val="0"/>
        </w:rPr>
        <w:t xml:space="preserve"> - This directive assigns a string of text to the creature file.</w:t>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i w:val="1"/>
          <w:rtl w:val="0"/>
        </w:rPr>
        <w:t xml:space="preserve">offset </w:t>
      </w:r>
      <w:r w:rsidDel="00000000" w:rsidR="00000000" w:rsidRPr="00000000">
        <w:rPr>
          <w:rtl w:val="0"/>
        </w:rPr>
        <w:t xml:space="preserve">- can be a number or an identifier. In our case, we use </w:t>
      </w:r>
      <w:r w:rsidDel="00000000" w:rsidR="00000000" w:rsidRPr="00000000">
        <w:rPr>
          <w:b w:val="1"/>
          <w:i w:val="1"/>
          <w:rtl w:val="0"/>
        </w:rPr>
        <w:t xml:space="preserve">NAME1</w:t>
      </w:r>
      <w:r w:rsidDel="00000000" w:rsidR="00000000" w:rsidRPr="00000000">
        <w:rPr>
          <w:rtl w:val="0"/>
        </w:rPr>
        <w:t xml:space="preserve">, </w:t>
      </w:r>
      <w:r w:rsidDel="00000000" w:rsidR="00000000" w:rsidRPr="00000000">
        <w:rPr>
          <w:b w:val="1"/>
          <w:i w:val="1"/>
          <w:rtl w:val="0"/>
        </w:rPr>
        <w:t xml:space="preserve">BIO </w:t>
      </w:r>
      <w:r w:rsidDel="00000000" w:rsidR="00000000" w:rsidRPr="00000000">
        <w:rPr>
          <w:rtl w:val="0"/>
        </w:rPr>
        <w:t xml:space="preserve">or </w:t>
      </w:r>
      <w:r w:rsidDel="00000000" w:rsidR="00000000" w:rsidRPr="00000000">
        <w:rPr>
          <w:b w:val="1"/>
          <w:i w:val="1"/>
          <w:rtl w:val="0"/>
        </w:rPr>
        <w:t xml:space="preserve">BATTLE_CRY1 </w:t>
      </w:r>
      <w:r w:rsidDel="00000000" w:rsidR="00000000" w:rsidRPr="00000000">
        <w:rPr>
          <w:rtl w:val="0"/>
        </w:rPr>
        <w:t xml:space="preserve">to reference the name, biography and battle cries of our NPC.</w:t>
      </w:r>
    </w:p>
    <w:p w:rsidR="00000000" w:rsidDel="00000000" w:rsidP="00000000" w:rsidRDefault="00000000" w:rsidRPr="00000000">
      <w:pPr>
        <w:numPr>
          <w:ilvl w:val="0"/>
          <w:numId w:val="10"/>
        </w:numPr>
        <w:ind w:left="720" w:hanging="360"/>
        <w:contextualSpacing w:val="1"/>
        <w:rPr>
          <w:u w:val="none"/>
        </w:rPr>
      </w:pPr>
      <w:r w:rsidDel="00000000" w:rsidR="00000000" w:rsidRPr="00000000">
        <w:rPr>
          <w:b w:val="1"/>
          <w:i w:val="1"/>
          <w:rtl w:val="0"/>
        </w:rPr>
        <w:t xml:space="preserve">~string~</w:t>
      </w:r>
      <w:r w:rsidDel="00000000" w:rsidR="00000000" w:rsidRPr="00000000">
        <w:rPr>
          <w:rtl w:val="0"/>
        </w:rPr>
        <w:t xml:space="preserve"> - this is the text to be displayed.</w:t>
      </w:r>
    </w:p>
    <w:p w:rsidR="00000000" w:rsidDel="00000000" w:rsidP="00000000" w:rsidRDefault="00000000" w:rsidRPr="00000000">
      <w:pPr>
        <w:ind w:left="720" w:firstLine="0"/>
        <w:contextualSpacing w:val="0"/>
      </w:pPr>
      <w:r w:rsidDel="00000000" w:rsidR="00000000" w:rsidRPr="00000000">
        <w:rPr>
          <w:rtl w:val="0"/>
        </w:rPr>
        <w:t xml:space="preserve">For example: </w:t>
      </w:r>
      <w:r w:rsidDel="00000000" w:rsidR="00000000" w:rsidRPr="00000000">
        <w:rPr>
          <w:b w:val="1"/>
          <w:i w:val="1"/>
          <w:rtl w:val="0"/>
        </w:rPr>
        <w:t xml:space="preserve">SAY NAME1 ~Thea Branden~ </w:t>
      </w:r>
      <w:r w:rsidDel="00000000" w:rsidR="00000000" w:rsidRPr="00000000">
        <w:rPr>
          <w:rtl w:val="0"/>
        </w:rPr>
        <w:t xml:space="preserve">will rename our creature to </w:t>
      </w:r>
      <w:r w:rsidDel="00000000" w:rsidR="00000000" w:rsidRPr="00000000">
        <w:rPr>
          <w:b w:val="1"/>
          <w:i w:val="1"/>
          <w:rtl w:val="0"/>
        </w:rPr>
        <w:t xml:space="preserve">Thea Branden</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might have noticed that we’re not using strings here, but we’re using </w:t>
      </w:r>
      <w:r w:rsidDel="00000000" w:rsidR="00000000" w:rsidRPr="00000000">
        <w:rPr>
          <w:b w:val="1"/>
          <w:i w:val="1"/>
          <w:rtl w:val="0"/>
        </w:rPr>
        <w:t xml:space="preserve">@100</w:t>
      </w:r>
      <w:r w:rsidDel="00000000" w:rsidR="00000000" w:rsidRPr="00000000">
        <w:rPr>
          <w:rtl w:val="0"/>
        </w:rPr>
        <w:t xml:space="preserve"> or </w:t>
      </w:r>
      <w:r w:rsidDel="00000000" w:rsidR="00000000" w:rsidRPr="00000000">
        <w:rPr>
          <w:b w:val="1"/>
          <w:i w:val="1"/>
          <w:rtl w:val="0"/>
        </w:rPr>
        <w:t xml:space="preserve">@221</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This is a reference to a translation entry. See the section on </w:t>
      </w:r>
      <w:hyperlink w:anchor="h.6wt3227n0jpm">
        <w:r w:rsidDel="00000000" w:rsidR="00000000" w:rsidRPr="00000000">
          <w:rPr>
            <w:color w:val="1155cc"/>
            <w:u w:val="single"/>
            <w:rtl w:val="0"/>
          </w:rPr>
          <w:t xml:space="preserve">translation files</w:t>
        </w:r>
      </w:hyperlink>
      <w:r w:rsidDel="00000000" w:rsidR="00000000" w:rsidRPr="00000000">
        <w:rPr>
          <w:rtl w:val="0"/>
        </w:rPr>
        <w:t xml:space="preserve"> below.</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2"/>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color w:val="008000"/>
                <w:sz w:val="20"/>
                <w:szCs w:val="20"/>
                <w:rtl w:val="0"/>
              </w:rPr>
              <w:t xml:space="preserve">// Portrait Files</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COPY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~TheaNPC/Portrait/</w:t>
            </w:r>
            <w:del w:author="TheBramblepaw" w:id="51" w:date="2015-10-30T08:53:17Z">
              <w:r w:rsidDel="00000000" w:rsidR="00000000" w:rsidRPr="00000000">
                <w:rPr>
                  <w:rFonts w:ascii="Consolas" w:cs="Consolas" w:eastAsia="Consolas" w:hAnsi="Consolas"/>
                  <w:color w:val="808080"/>
                  <w:sz w:val="20"/>
                  <w:szCs w:val="20"/>
                  <w:rtl w:val="0"/>
                </w:rPr>
                <w:delText xml:space="preserve">EE/</w:delText>
              </w:r>
            </w:del>
            <w:r w:rsidDel="00000000" w:rsidR="00000000" w:rsidRPr="00000000">
              <w:rPr>
                <w:rFonts w:ascii="Consolas" w:cs="Consolas" w:eastAsia="Consolas" w:hAnsi="Consolas"/>
                <w:color w:val="808080"/>
                <w:sz w:val="20"/>
                <w:szCs w:val="20"/>
                <w:rtl w:val="0"/>
              </w:rPr>
              <w:t xml:space="preserve">E)THEAS.bmp~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~override/E)THEAS.bmp~</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COPY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~TheaNPC/Portrait/</w:t>
            </w:r>
            <w:del w:author="TheBramblepaw" w:id="52" w:date="2015-10-30T08:53:28Z">
              <w:r w:rsidDel="00000000" w:rsidR="00000000" w:rsidRPr="00000000">
                <w:rPr>
                  <w:rFonts w:ascii="Consolas" w:cs="Consolas" w:eastAsia="Consolas" w:hAnsi="Consolas"/>
                  <w:color w:val="808080"/>
                  <w:sz w:val="20"/>
                  <w:szCs w:val="20"/>
                  <w:rtl w:val="0"/>
                </w:rPr>
                <w:delText xml:space="preserve">EE/</w:delText>
              </w:r>
            </w:del>
            <w:r w:rsidDel="00000000" w:rsidR="00000000" w:rsidRPr="00000000">
              <w:rPr>
                <w:rFonts w:ascii="Consolas" w:cs="Consolas" w:eastAsia="Consolas" w:hAnsi="Consolas"/>
                <w:color w:val="808080"/>
                <w:sz w:val="20"/>
                <w:szCs w:val="20"/>
                <w:rtl w:val="0"/>
              </w:rPr>
              <w:t xml:space="preserve">E)THEAM.bmp~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~override/E)THEAM.bmp~</w:t>
            </w:r>
            <w:r w:rsidDel="00000000" w:rsidR="00000000" w:rsidRPr="00000000">
              <w:rPr>
                <w:rFonts w:ascii="Consolas" w:cs="Consolas" w:eastAsia="Consolas" w:hAnsi="Consolas"/>
                <w:sz w:val="20"/>
                <w:szCs w:val="20"/>
                <w:rtl w:val="0"/>
              </w:rPr>
              <w:br w:type="textWrapping"/>
              <w:br w:type="textWrapping"/>
            </w:r>
            <w:r w:rsidDel="00000000" w:rsidR="00000000" w:rsidRPr="00000000">
              <w:rPr>
                <w:rFonts w:ascii="Consolas" w:cs="Consolas" w:eastAsia="Consolas" w:hAnsi="Consolas"/>
                <w:color w:val="008000"/>
                <w:sz w:val="20"/>
                <w:szCs w:val="20"/>
                <w:rtl w:val="0"/>
              </w:rPr>
              <w:t xml:space="preserve">// Audio Files</w:t>
              <w:br w:type="textWrapping"/>
            </w:r>
            <w:r w:rsidDel="00000000" w:rsidR="00000000" w:rsidRPr="00000000">
              <w:rPr>
                <w:rFonts w:ascii="Consolas" w:cs="Consolas" w:eastAsia="Consolas" w:hAnsi="Consolas"/>
                <w:b w:val="1"/>
                <w:sz w:val="20"/>
                <w:szCs w:val="20"/>
                <w:rtl w:val="0"/>
              </w:rPr>
              <w:t xml:space="preserve">COPY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~TheaNPC/Lang/%LANGUAGE%/Audio~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~override~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Copy some more files to the override folder. Note that we’re not copying our audio files individually but simply copy the entire </w:t>
      </w:r>
      <w:r w:rsidDel="00000000" w:rsidR="00000000" w:rsidRPr="00000000">
        <w:rPr>
          <w:b w:val="1"/>
          <w:i w:val="1"/>
          <w:rtl w:val="0"/>
        </w:rPr>
        <w:t xml:space="preserve">Audio</w:t>
      </w:r>
      <w:r w:rsidDel="00000000" w:rsidR="00000000" w:rsidRPr="00000000">
        <w:rPr>
          <w:rtl w:val="0"/>
        </w:rPr>
        <w:t xml:space="preserve"> directory to the override folder.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%LANGUAGE%</w:t>
      </w:r>
      <w:r w:rsidDel="00000000" w:rsidR="00000000" w:rsidRPr="00000000">
        <w:rPr>
          <w:rtl w:val="0"/>
        </w:rPr>
        <w:t xml:space="preserve"> is automatically replaced with the language that the user selects, e.g. </w:t>
      </w:r>
      <w:r w:rsidDel="00000000" w:rsidR="00000000" w:rsidRPr="00000000">
        <w:rPr>
          <w:b w:val="1"/>
          <w:i w:val="1"/>
          <w:rtl w:val="0"/>
        </w:rPr>
        <w:t xml:space="preserve">~American~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3"/>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color w:val="008000"/>
                <w:sz w:val="20"/>
                <w:szCs w:val="20"/>
                <w:rtl w:val="0"/>
              </w:rPr>
              <w:t xml:space="preserve">// Dialogs</w:t>
              <w:br w:type="textWrapping"/>
            </w:r>
            <w:r w:rsidDel="00000000" w:rsidR="00000000" w:rsidRPr="00000000">
              <w:rPr>
                <w:rFonts w:ascii="Consolas" w:cs="Consolas" w:eastAsia="Consolas" w:hAnsi="Consolas"/>
                <w:b w:val="1"/>
                <w:sz w:val="20"/>
                <w:szCs w:val="20"/>
                <w:rtl w:val="0"/>
              </w:rPr>
              <w:t xml:space="preserve">COMPILE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~TheaNPC/Dialog/E)THEA.d~</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w:t>
      </w:r>
      <w:r w:rsidDel="00000000" w:rsidR="00000000" w:rsidRPr="00000000">
        <w:rPr>
          <w:b w:val="1"/>
          <w:i w:val="1"/>
          <w:rtl w:val="0"/>
        </w:rPr>
        <w:t xml:space="preserve">COMPILE</w:t>
      </w:r>
      <w:r w:rsidDel="00000000" w:rsidR="00000000" w:rsidRPr="00000000">
        <w:rPr>
          <w:rtl w:val="0"/>
        </w:rPr>
        <w:t xml:space="preserve"> instruction tells WeiDU to compile a dialog (.</w:t>
      </w:r>
      <w:r w:rsidDel="00000000" w:rsidR="00000000" w:rsidRPr="00000000">
        <w:rPr>
          <w:b w:val="1"/>
          <w:i w:val="1"/>
          <w:rtl w:val="0"/>
        </w:rPr>
        <w:t xml:space="preserve">D</w:t>
      </w:r>
      <w:r w:rsidDel="00000000" w:rsidR="00000000" w:rsidRPr="00000000">
        <w:rPr>
          <w:rtl w:val="0"/>
        </w:rPr>
        <w:t xml:space="preserve">) file into .</w:t>
      </w:r>
      <w:r w:rsidDel="00000000" w:rsidR="00000000" w:rsidRPr="00000000">
        <w:rPr>
          <w:b w:val="1"/>
          <w:i w:val="1"/>
          <w:rtl w:val="0"/>
        </w:rPr>
        <w:t xml:space="preserve">DLG</w:t>
      </w:r>
      <w:r w:rsidDel="00000000" w:rsidR="00000000" w:rsidRPr="00000000">
        <w:rPr>
          <w:rtl w:val="0"/>
        </w:rPr>
        <w:t xml:space="preserve"> files.</w:t>
      </w:r>
    </w:p>
    <w:p w:rsidR="00000000" w:rsidDel="00000000" w:rsidP="00000000" w:rsidRDefault="00000000" w:rsidRPr="00000000">
      <w:pPr>
        <w:contextualSpacing w:val="0"/>
      </w:pPr>
      <w:r w:rsidDel="00000000" w:rsidR="00000000" w:rsidRPr="00000000">
        <w:rPr>
          <w:rtl w:val="0"/>
        </w:rPr>
        <w:t xml:space="preserve">In our case, </w:t>
      </w:r>
      <w:r w:rsidDel="00000000" w:rsidR="00000000" w:rsidRPr="00000000">
        <w:rPr>
          <w:b w:val="1"/>
          <w:i w:val="1"/>
          <w:rtl w:val="0"/>
        </w:rPr>
        <w:t xml:space="preserve">E)THEA.d</w:t>
      </w:r>
      <w:r w:rsidDel="00000000" w:rsidR="00000000" w:rsidRPr="00000000">
        <w:rPr>
          <w:rtl w:val="0"/>
        </w:rPr>
        <w:t xml:space="preserve"> has 2 dialogs: </w:t>
      </w:r>
      <w:r w:rsidDel="00000000" w:rsidR="00000000" w:rsidRPr="00000000">
        <w:rPr>
          <w:b w:val="1"/>
          <w:i w:val="1"/>
          <w:rtl w:val="0"/>
        </w:rPr>
        <w:t xml:space="preserve">E)THEA </w:t>
      </w:r>
      <w:r w:rsidDel="00000000" w:rsidR="00000000" w:rsidRPr="00000000">
        <w:rPr>
          <w:rtl w:val="0"/>
        </w:rPr>
        <w:t xml:space="preserve">and </w:t>
      </w:r>
      <w:r w:rsidDel="00000000" w:rsidR="00000000" w:rsidRPr="00000000">
        <w:rPr>
          <w:b w:val="1"/>
          <w:i w:val="1"/>
          <w:rtl w:val="0"/>
        </w:rPr>
        <w:t xml:space="preserve">E)THEAP</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i w:val="1"/>
          <w:rtl w:val="0"/>
        </w:rPr>
        <w:t xml:space="preserve">E)THEA.d</w:t>
      </w:r>
      <w:r w:rsidDel="00000000" w:rsidR="00000000" w:rsidRPr="00000000">
        <w:rPr>
          <w:rtl w:val="0"/>
        </w:rPr>
        <w:t xml:space="preserve"> will be compiled into </w:t>
      </w:r>
      <w:r w:rsidDel="00000000" w:rsidR="00000000" w:rsidRPr="00000000">
        <w:rPr>
          <w:b w:val="1"/>
          <w:i w:val="1"/>
          <w:rtl w:val="0"/>
        </w:rPr>
        <w:t xml:space="preserve">E)THEA.dlg</w:t>
      </w:r>
      <w:r w:rsidDel="00000000" w:rsidR="00000000" w:rsidRPr="00000000">
        <w:rPr>
          <w:rtl w:val="0"/>
        </w:rPr>
        <w:t xml:space="preserve"> and </w:t>
      </w:r>
      <w:r w:rsidDel="00000000" w:rsidR="00000000" w:rsidRPr="00000000">
        <w:rPr>
          <w:b w:val="1"/>
          <w:i w:val="1"/>
          <w:rtl w:val="0"/>
        </w:rPr>
        <w:t xml:space="preserve">E)THEAP.dlg</w:t>
      </w:r>
      <w:r w:rsidDel="00000000" w:rsidR="00000000" w:rsidRPr="00000000">
        <w:rPr>
          <w:rtl w:val="0"/>
        </w:rPr>
        <w:t xml:space="preserv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4"/>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b w:val="1"/>
                <w:sz w:val="20"/>
                <w:szCs w:val="20"/>
                <w:rtl w:val="0"/>
              </w:rPr>
              <w:t xml:space="preserve">APPEND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~PDIALOG.2da~</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808080"/>
                <w:sz w:val="20"/>
                <w:szCs w:val="20"/>
                <w:rtl w:val="0"/>
              </w:rPr>
              <w:t xml:space="preserve">~E)THEA E)THEAP E)THEAJ E)THEAD~</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UNLESS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~E)THEA~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PDIALOG.2da is a </w:t>
      </w:r>
      <w:hyperlink w:anchor="h.9fpombyhy1z3">
        <w:r w:rsidDel="00000000" w:rsidR="00000000" w:rsidRPr="00000000">
          <w:rPr>
            <w:color w:val="1155cc"/>
            <w:u w:val="single"/>
            <w:rtl w:val="0"/>
          </w:rPr>
          <w:t xml:space="preserve">2DA </w:t>
        </w:r>
      </w:hyperlink>
      <w:r w:rsidDel="00000000" w:rsidR="00000000" w:rsidRPr="00000000">
        <w:rPr>
          <w:rtl w:val="0"/>
        </w:rPr>
        <w:t xml:space="preserve">file where various dialogs are assigned to an NPC.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APPEND</w:t>
      </w:r>
      <w:r w:rsidDel="00000000" w:rsidR="00000000" w:rsidRPr="00000000">
        <w:rPr>
          <w:rtl w:val="0"/>
        </w:rPr>
        <w:t xml:space="preserve"> will insert a new row into the file.</w:t>
      </w:r>
    </w:p>
    <w:p w:rsidR="00000000" w:rsidDel="00000000" w:rsidP="00000000" w:rsidRDefault="00000000" w:rsidRPr="00000000">
      <w:pPr>
        <w:contextualSpacing w:val="0"/>
      </w:pPr>
      <w:r w:rsidDel="00000000" w:rsidR="00000000" w:rsidRPr="00000000">
        <w:rPr>
          <w:rtl w:val="0"/>
        </w:rPr>
        <w:t xml:space="preserve">Each row represents the dialog files for an NPC.</w:t>
      </w:r>
    </w:p>
    <w:p w:rsidR="00000000" w:rsidDel="00000000" w:rsidP="00000000" w:rsidRDefault="00000000" w:rsidRPr="00000000">
      <w:pPr>
        <w:numPr>
          <w:ilvl w:val="0"/>
          <w:numId w:val="20"/>
        </w:numPr>
        <w:ind w:left="720" w:hanging="360"/>
        <w:contextualSpacing w:val="1"/>
        <w:rPr>
          <w:u w:val="none"/>
        </w:rPr>
      </w:pPr>
      <w:r w:rsidDel="00000000" w:rsidR="00000000" w:rsidRPr="00000000">
        <w:rPr>
          <w:b w:val="1"/>
          <w:i w:val="1"/>
          <w:rtl w:val="0"/>
        </w:rPr>
        <w:t xml:space="preserve">E)THEA</w:t>
      </w:r>
      <w:r w:rsidDel="00000000" w:rsidR="00000000" w:rsidRPr="00000000">
        <w:rPr>
          <w:rtl w:val="0"/>
        </w:rPr>
        <w:t xml:space="preserve"> identifies the NPC. This corresponds with the value that you have entered in the dialog field of the creature in DLTCEP.</w:t>
      </w:r>
    </w:p>
    <w:p w:rsidR="00000000" w:rsidDel="00000000" w:rsidP="00000000" w:rsidRDefault="00000000" w:rsidRPr="00000000">
      <w:pPr>
        <w:numPr>
          <w:ilvl w:val="0"/>
          <w:numId w:val="20"/>
        </w:numPr>
        <w:ind w:left="720" w:hanging="360"/>
        <w:contextualSpacing w:val="1"/>
        <w:rPr/>
      </w:pPr>
      <w:r w:rsidDel="00000000" w:rsidR="00000000" w:rsidRPr="00000000">
        <w:rPr>
          <w:b w:val="1"/>
          <w:i w:val="1"/>
          <w:rtl w:val="0"/>
        </w:rPr>
        <w:t xml:space="preserve">E)THEAP</w:t>
      </w:r>
      <w:r w:rsidDel="00000000" w:rsidR="00000000" w:rsidRPr="00000000">
        <w:rPr>
          <w:rtl w:val="0"/>
        </w:rPr>
        <w:t xml:space="preserve"> identifies the post-party dialog</w:t>
      </w:r>
    </w:p>
    <w:p w:rsidR="00000000" w:rsidDel="00000000" w:rsidP="00000000" w:rsidRDefault="00000000" w:rsidRPr="00000000">
      <w:pPr>
        <w:numPr>
          <w:ilvl w:val="0"/>
          <w:numId w:val="20"/>
        </w:numPr>
        <w:ind w:left="720" w:hanging="360"/>
        <w:contextualSpacing w:val="1"/>
        <w:rPr>
          <w:u w:val="none"/>
        </w:rPr>
      </w:pPr>
      <w:r w:rsidDel="00000000" w:rsidR="00000000" w:rsidRPr="00000000">
        <w:rPr>
          <w:b w:val="1"/>
          <w:i w:val="1"/>
          <w:rtl w:val="0"/>
        </w:rPr>
        <w:t xml:space="preserve">E)THEAJ</w:t>
      </w:r>
      <w:r w:rsidDel="00000000" w:rsidR="00000000" w:rsidRPr="00000000">
        <w:rPr>
          <w:rtl w:val="0"/>
        </w:rPr>
        <w:t xml:space="preserve"> identifies the join-party dialog</w:t>
      </w:r>
    </w:p>
    <w:p w:rsidR="00000000" w:rsidDel="00000000" w:rsidP="00000000" w:rsidRDefault="00000000" w:rsidRPr="00000000">
      <w:pPr>
        <w:numPr>
          <w:ilvl w:val="0"/>
          <w:numId w:val="20"/>
        </w:numPr>
        <w:ind w:left="720" w:hanging="360"/>
        <w:contextualSpacing w:val="1"/>
        <w:rPr>
          <w:u w:val="none"/>
        </w:rPr>
      </w:pPr>
      <w:r w:rsidDel="00000000" w:rsidR="00000000" w:rsidRPr="00000000">
        <w:rPr>
          <w:b w:val="1"/>
          <w:i w:val="1"/>
          <w:rtl w:val="0"/>
        </w:rPr>
        <w:t xml:space="preserve">E)THEAD </w:t>
      </w:r>
      <w:r w:rsidDel="00000000" w:rsidR="00000000" w:rsidRPr="00000000">
        <w:rPr>
          <w:rtl w:val="0"/>
        </w:rPr>
        <w:t xml:space="preserve">identifies the dream sequence (bg2 only)</w:t>
      </w:r>
    </w:p>
    <w:p w:rsidR="00000000" w:rsidDel="00000000" w:rsidP="00000000" w:rsidRDefault="00000000" w:rsidRPr="00000000">
      <w:pPr>
        <w:contextualSpacing w:val="0"/>
      </w:pPr>
      <w:r w:rsidDel="00000000" w:rsidR="00000000" w:rsidRPr="00000000">
        <w:rPr>
          <w:b w:val="1"/>
          <w:i w:val="1"/>
          <w:rtl w:val="0"/>
        </w:rPr>
        <w:t xml:space="preserve">UNLESS</w:t>
      </w:r>
      <w:r w:rsidDel="00000000" w:rsidR="00000000" w:rsidRPr="00000000">
        <w:rPr>
          <w:rtl w:val="0"/>
        </w:rPr>
        <w:t xml:space="preserve"> will make sure the row is only inserted if there’s no other </w:t>
      </w:r>
      <w:r w:rsidDel="00000000" w:rsidR="00000000" w:rsidRPr="00000000">
        <w:rPr>
          <w:b w:val="1"/>
          <w:i w:val="1"/>
          <w:rtl w:val="0"/>
        </w:rPr>
        <w:t xml:space="preserve">E)THEA</w:t>
      </w:r>
      <w:r w:rsidDel="00000000" w:rsidR="00000000" w:rsidRPr="00000000">
        <w:rPr>
          <w:rtl w:val="0"/>
        </w:rPr>
        <w:t xml:space="preserve"> row yet.</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5"/>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b w:val="1"/>
                <w:sz w:val="20"/>
                <w:szCs w:val="20"/>
                <w:rtl w:val="0"/>
              </w:rPr>
              <w:t xml:space="preserve">APPEND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~INTERDIA.2da~</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808080"/>
                <w:sz w:val="20"/>
                <w:szCs w:val="20"/>
                <w:rtl w:val="0"/>
              </w:rPr>
              <w:t xml:space="preserve">~E)THEA E)THEAB~</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UNLESS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~E)THEA~</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Similar to PDIALOG.2da, INTERDIA.2da contains the dialog reference for banter dialogs.</w:t>
      </w:r>
    </w:p>
    <w:p w:rsidR="00000000" w:rsidDel="00000000" w:rsidP="00000000" w:rsidRDefault="00000000" w:rsidRPr="00000000">
      <w:pPr>
        <w:contextualSpacing w:val="0"/>
      </w:pPr>
      <w:r w:rsidDel="00000000" w:rsidR="00000000" w:rsidRPr="00000000">
        <w:rPr>
          <w:rtl w:val="0"/>
        </w:rPr>
        <w:t xml:space="preserve">Even though we haven’t created any banter dialogs yet, there’s no harm in adding this entry.</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26"/>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color w:val="008000"/>
                <w:sz w:val="20"/>
                <w:szCs w:val="20"/>
                <w:rtl w:val="0"/>
              </w:rPr>
              <w:t xml:space="preserve">// scripts</w:t>
              <w:br w:type="textWrapping"/>
            </w:r>
            <w:r w:rsidDel="00000000" w:rsidR="00000000" w:rsidRPr="00000000">
              <w:rPr>
                <w:rFonts w:ascii="Consolas" w:cs="Consolas" w:eastAsia="Consolas" w:hAnsi="Consolas"/>
                <w:b w:val="1"/>
                <w:sz w:val="20"/>
                <w:szCs w:val="20"/>
                <w:rtl w:val="0"/>
              </w:rPr>
              <w:t xml:space="preserve">COMPILE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~TheaNPC/Script/E)THEA.baf~</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EXTEND_TOP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~AR2300.bcs~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~TheaNPC/Script/AR2300.baf~</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Like dialog files, script files have to be compiled.</w:t>
      </w:r>
    </w:p>
    <w:p w:rsidR="00000000" w:rsidDel="00000000" w:rsidP="00000000" w:rsidRDefault="00000000" w:rsidRPr="00000000">
      <w:pPr>
        <w:contextualSpacing w:val="0"/>
      </w:pPr>
      <w:r w:rsidDel="00000000" w:rsidR="00000000" w:rsidRPr="00000000">
        <w:rPr>
          <w:b w:val="1"/>
          <w:i w:val="1"/>
          <w:rtl w:val="0"/>
        </w:rPr>
        <w:t xml:space="preserve">COMPILE ~E)THEA.baf~</w:t>
      </w:r>
      <w:r w:rsidDel="00000000" w:rsidR="00000000" w:rsidRPr="00000000">
        <w:rPr>
          <w:rtl w:val="0"/>
        </w:rPr>
        <w:t xml:space="preserve"> will compile that script into </w:t>
      </w:r>
      <w:r w:rsidDel="00000000" w:rsidR="00000000" w:rsidRPr="00000000">
        <w:rPr>
          <w:b w:val="1"/>
          <w:i w:val="1"/>
          <w:rtl w:val="0"/>
        </w:rPr>
        <w:t xml:space="preserve">E)THEA.bcs.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rtl w:val="0"/>
        </w:rPr>
        <w:t xml:space="preserve">EXTEND_TOP</w:t>
      </w:r>
      <w:r w:rsidDel="00000000" w:rsidR="00000000" w:rsidRPr="00000000">
        <w:rPr>
          <w:rtl w:val="0"/>
        </w:rPr>
        <w:t xml:space="preserve"> will take an existing script and add additional code to it.</w:t>
      </w:r>
    </w:p>
    <w:p w:rsidR="00000000" w:rsidDel="00000000" w:rsidP="00000000" w:rsidRDefault="00000000" w:rsidRPr="00000000">
      <w:pPr>
        <w:contextualSpacing w:val="0"/>
      </w:pPr>
      <w:r w:rsidDel="00000000" w:rsidR="00000000" w:rsidRPr="00000000">
        <w:rPr>
          <w:rtl w:val="0"/>
        </w:rPr>
        <w:t xml:space="preserve">In this case, we add some code (to spawn Thea) to the already existing area script for the Friendly Arms Inn.</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contextualSpacing w:val="0"/>
      </w:pPr>
      <w:bookmarkStart w:colFirst="0" w:colLast="0" w:name="h.6wt3227n0jpm" w:id="36"/>
      <w:bookmarkEnd w:id="36"/>
      <w:r w:rsidDel="00000000" w:rsidR="00000000" w:rsidRPr="00000000">
        <w:rPr>
          <w:rtl w:val="0"/>
        </w:rPr>
        <w:t xml:space="preserve">Translation Files</w:t>
      </w:r>
    </w:p>
    <w:p w:rsidR="00000000" w:rsidDel="00000000" w:rsidP="00000000" w:rsidRDefault="00000000" w:rsidRPr="00000000">
      <w:pPr>
        <w:contextualSpacing w:val="0"/>
      </w:pPr>
      <w:r w:rsidDel="00000000" w:rsidR="00000000" w:rsidRPr="00000000">
        <w:rPr>
          <w:rtl w:val="0"/>
        </w:rPr>
        <w:t xml:space="preserve">Translation files are very simple files that map references (like </w:t>
      </w:r>
      <w:r w:rsidDel="00000000" w:rsidR="00000000" w:rsidRPr="00000000">
        <w:rPr>
          <w:b w:val="1"/>
          <w:i w:val="1"/>
          <w:rtl w:val="0"/>
        </w:rPr>
        <w:t xml:space="preserve">@100</w:t>
      </w:r>
      <w:r w:rsidDel="00000000" w:rsidR="00000000" w:rsidRPr="00000000">
        <w:rPr>
          <w:rtl w:val="0"/>
        </w:rPr>
        <w:t xml:space="preserve">) to strings.</w:t>
      </w:r>
    </w:p>
    <w:p w:rsidR="00000000" w:rsidDel="00000000" w:rsidP="00000000" w:rsidRDefault="00000000" w:rsidRPr="00000000">
      <w:pPr>
        <w:contextualSpacing w:val="0"/>
      </w:pPr>
      <w:r w:rsidDel="00000000" w:rsidR="00000000" w:rsidRPr="00000000">
        <w:rPr>
          <w:rtl w:val="0"/>
        </w:rPr>
        <w:t xml:space="preserve">This makes it easy for your mod to be translated to a different language while retaining the basic structure of your TP2 &amp; dialog files.</w:t>
      </w:r>
    </w:p>
    <w:p w:rsidR="00000000" w:rsidDel="00000000" w:rsidP="00000000" w:rsidRDefault="00000000" w:rsidRPr="00000000">
      <w:pPr>
        <w:contextualSpacing w:val="0"/>
        <w:rPr/>
      </w:pPr>
      <w:r w:rsidDel="00000000" w:rsidR="00000000" w:rsidRPr="00000000">
        <w:rPr>
          <w:rtl w:val="0"/>
        </w:rPr>
      </w:r>
    </w:p>
    <w:tbl>
      <w:tblPr>
        <w:tblStyle w:val="Table27"/>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rPr>
                <w:ins w:author="Mikołaj Kleczewski" w:id="53" w:date="2015-06-09T00:47:02Z"/>
              </w:rPr>
            </w:pPr>
            <w:r w:rsidDel="00000000" w:rsidR="00000000" w:rsidRPr="00000000">
              <w:rPr>
                <w:rFonts w:ascii="Consolas" w:cs="Consolas" w:eastAsia="Consolas" w:hAnsi="Consolas"/>
                <w:i w:val="1"/>
                <w:color w:val="ff0000"/>
                <w:sz w:val="20"/>
                <w:szCs w:val="20"/>
                <w:u w:val="single"/>
                <w:rtl w:val="0"/>
              </w:rPr>
              <w:t xml:space="preserve">@100</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808080"/>
                <w:sz w:val="20"/>
                <w:szCs w:val="20"/>
                <w:rtl w:val="0"/>
              </w:rPr>
              <w:t xml:space="preserve">~When asked about her past, Thea Branden has little to say. She claims she's a clean slate.~</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i w:val="1"/>
                <w:color w:val="ff0000"/>
                <w:sz w:val="20"/>
                <w:szCs w:val="20"/>
                <w:u w:val="single"/>
                <w:rtl w:val="0"/>
              </w:rPr>
              <w:t xml:space="preserve">@101</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808080"/>
                <w:sz w:val="20"/>
                <w:szCs w:val="20"/>
                <w:rtl w:val="0"/>
              </w:rPr>
              <w:t xml:space="preserve">~Thea Branden~</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i w:val="1"/>
                <w:color w:val="ff0000"/>
                <w:sz w:val="20"/>
                <w:szCs w:val="20"/>
                <w:u w:val="single"/>
                <w:rtl w:val="0"/>
              </w:rPr>
              <w:t xml:space="preserve">@102</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808080"/>
                <w:sz w:val="20"/>
                <w:szCs w:val="20"/>
                <w:rtl w:val="0"/>
              </w:rPr>
              <w:t xml:space="preserve">~Thea Branden~</w:t>
            </w:r>
            <w:r w:rsidDel="00000000" w:rsidR="00000000" w:rsidRPr="00000000">
              <w:rPr>
                <w:rFonts w:ascii="Consolas" w:cs="Consolas" w:eastAsia="Consolas" w:hAnsi="Consolas"/>
                <w:sz w:val="20"/>
                <w:szCs w:val="20"/>
                <w:rtl w:val="0"/>
              </w:rPr>
              <w:br w:type="textWrapping"/>
            </w:r>
            <w:ins w:author="Mikołaj Kleczewski" w:id="53" w:date="2015-06-09T00:47:02Z">
              <w:r w:rsidDel="00000000" w:rsidR="00000000" w:rsidRPr="00000000">
                <w:rPr>
                  <w:rtl w:val="0"/>
                </w:rPr>
              </w:r>
            </w:ins>
          </w:p>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i w:val="1"/>
                <w:color w:val="ff0000"/>
                <w:sz w:val="20"/>
                <w:szCs w:val="20"/>
                <w:u w:val="single"/>
                <w:rtl w:val="0"/>
              </w:rPr>
              <w:t xml:space="preserve">@200</w:t>
            </w:r>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808080"/>
                <w:sz w:val="20"/>
                <w:szCs w:val="20"/>
                <w:rtl w:val="0"/>
              </w:rPr>
              <w:t xml:space="preserve">~The battle turns against us!~</w:t>
            </w:r>
            <w:r w:rsidDel="00000000" w:rsidR="00000000" w:rsidRPr="00000000">
              <w:rPr>
                <w:rFonts w:ascii="Consolas" w:cs="Consolas" w:eastAsia="Consolas" w:hAnsi="Consolas"/>
                <w:sz w:val="20"/>
                <w:szCs w:val="20"/>
                <w:rtl w:val="0"/>
              </w:rPr>
              <w:t xml:space="preserve"> [E)DNOMF1]</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TRA file is nothing more than a list of reference translation strings.</w:t>
      </w:r>
    </w:p>
    <w:p w:rsidR="00000000" w:rsidDel="00000000" w:rsidP="00000000" w:rsidRDefault="00000000" w:rsidRPr="00000000">
      <w:pPr>
        <w:contextualSpacing w:val="0"/>
      </w:pPr>
      <w:r w:rsidDel="00000000" w:rsidR="00000000" w:rsidRPr="00000000">
        <w:rPr>
          <w:rtl w:val="0"/>
        </w:rPr>
        <w:t xml:space="preserve">The basic syntax is simple: </w:t>
      </w:r>
      <w:r w:rsidDel="00000000" w:rsidR="00000000" w:rsidRPr="00000000">
        <w:rPr>
          <w:b w:val="1"/>
          <w:i w:val="1"/>
          <w:rtl w:val="0"/>
        </w:rPr>
        <w:t xml:space="preserve">@reference = ~string~</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Whenever your TP2 file references </w:t>
      </w:r>
      <w:r w:rsidDel="00000000" w:rsidR="00000000" w:rsidRPr="00000000">
        <w:rPr>
          <w:b w:val="1"/>
          <w:i w:val="1"/>
          <w:rtl w:val="0"/>
        </w:rPr>
        <w:t xml:space="preserve">@reference</w:t>
      </w:r>
      <w:r w:rsidDel="00000000" w:rsidR="00000000" w:rsidRPr="00000000">
        <w:rPr>
          <w:rtl w:val="0"/>
        </w:rPr>
        <w:t xml:space="preserve">, it will be replaced by the referenced string.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addition to a string, you may associate an audio file.</w:t>
      </w:r>
    </w:p>
    <w:p w:rsidR="00000000" w:rsidDel="00000000" w:rsidP="00000000" w:rsidRDefault="00000000" w:rsidRPr="00000000">
      <w:pPr>
        <w:contextualSpacing w:val="0"/>
      </w:pPr>
      <w:r w:rsidDel="00000000" w:rsidR="00000000" w:rsidRPr="00000000">
        <w:rPr>
          <w:rtl w:val="0"/>
        </w:rPr>
        <w:t xml:space="preserve">For example: </w:t>
      </w:r>
      <w:r w:rsidDel="00000000" w:rsidR="00000000" w:rsidRPr="00000000">
        <w:rPr>
          <w:b w:val="1"/>
          <w:i w:val="1"/>
          <w:rtl w:val="0"/>
        </w:rPr>
        <w:t xml:space="preserve">@200</w:t>
      </w:r>
      <w:r w:rsidDel="00000000" w:rsidR="00000000" w:rsidRPr="00000000">
        <w:rPr>
          <w:rtl w:val="0"/>
        </w:rPr>
        <w:t xml:space="preserve"> references </w:t>
      </w:r>
      <w:r w:rsidDel="00000000" w:rsidR="00000000" w:rsidRPr="00000000">
        <w:rPr>
          <w:b w:val="1"/>
          <w:i w:val="1"/>
          <w:rtl w:val="0"/>
        </w:rPr>
        <w:t xml:space="preserve">~The battle turns against us!~</w:t>
      </w:r>
      <w:r w:rsidDel="00000000" w:rsidR="00000000" w:rsidRPr="00000000">
        <w:rPr>
          <w:rtl w:val="0"/>
        </w:rPr>
        <w:t xml:space="preserve">. Whenever your NPC says this combat line, the game will look for an audio file named </w:t>
      </w:r>
      <w:r w:rsidDel="00000000" w:rsidR="00000000" w:rsidRPr="00000000">
        <w:rPr>
          <w:b w:val="1"/>
          <w:i w:val="1"/>
          <w:rtl w:val="0"/>
        </w:rPr>
        <w:t xml:space="preserve">E)DNOMF1.ogg</w:t>
      </w:r>
      <w:r w:rsidDel="00000000" w:rsidR="00000000" w:rsidRPr="00000000">
        <w:rPr>
          <w:rtl w:val="0"/>
        </w:rPr>
        <w:t xml:space="preserve"> or </w:t>
      </w:r>
      <w:r w:rsidDel="00000000" w:rsidR="00000000" w:rsidRPr="00000000">
        <w:rPr>
          <w:b w:val="1"/>
          <w:i w:val="1"/>
          <w:rtl w:val="0"/>
        </w:rPr>
        <w:t xml:space="preserve">E)DNOMF1.wav</w:t>
      </w:r>
      <w:r w:rsidDel="00000000" w:rsidR="00000000" w:rsidRPr="00000000">
        <w:rPr>
          <w:rtl w:val="0"/>
        </w:rPr>
        <w:t xml:space="preserve">.</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fpombyhy1z3" w:id="37"/>
      <w:bookmarkEnd w:id="37"/>
      <w:r w:rsidDel="00000000" w:rsidR="00000000" w:rsidRPr="00000000">
        <w:rPr>
          <w:rtl w:val="0"/>
        </w:rPr>
        <w:t xml:space="preserve">2DA Files</w:t>
      </w:r>
    </w:p>
    <w:p w:rsidR="00000000" w:rsidDel="00000000" w:rsidP="00000000" w:rsidRDefault="00000000" w:rsidRPr="00000000">
      <w:pPr>
        <w:contextualSpacing w:val="0"/>
      </w:pPr>
      <w:r w:rsidDel="00000000" w:rsidR="00000000" w:rsidRPr="00000000">
        <w:rPr>
          <w:rtl w:val="0"/>
        </w:rPr>
        <w:t xml:space="preserve">2DA stands for 2-dimensional arrays.</w:t>
      </w:r>
    </w:p>
    <w:p w:rsidR="00000000" w:rsidDel="00000000" w:rsidP="00000000" w:rsidRDefault="00000000" w:rsidRPr="00000000">
      <w:pPr>
        <w:contextualSpacing w:val="0"/>
      </w:pPr>
      <w:r w:rsidDel="00000000" w:rsidR="00000000" w:rsidRPr="00000000">
        <w:rPr>
          <w:rtl w:val="0"/>
        </w:rPr>
        <w:t xml:space="preserve">This file format represents a table (or 2d array) with rows represented by lines and columns represented by spaces.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example:</w:t>
      </w:r>
    </w:p>
    <w:tbl>
      <w:tblPr>
        <w:tblStyle w:val="Table28"/>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sz w:val="20"/>
                <w:szCs w:val="20"/>
                <w:rtl w:val="0"/>
              </w:rPr>
              <w:t xml:space="preserve">PDIALOG.2DA</w:t>
            </w:r>
          </w:p>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sz w:val="20"/>
                <w:szCs w:val="20"/>
                <w:rtl w:val="0"/>
              </w:rPr>
              <w:t xml:space="preserve">MINSC    MINSCP    MINSCJ    MINSCD</w:t>
            </w:r>
          </w:p>
          <w:p w:rsidR="00000000" w:rsidDel="00000000" w:rsidP="00000000" w:rsidRDefault="00000000" w:rsidRPr="00000000">
            <w:pPr>
              <w:spacing w:after="0" w:before="0" w:line="240" w:lineRule="auto"/>
              <w:ind w:left="0" w:firstLine="0"/>
              <w:contextualSpacing w:val="0"/>
            </w:pPr>
            <w:r w:rsidDel="00000000" w:rsidR="00000000" w:rsidRPr="00000000">
              <w:rPr>
                <w:rFonts w:ascii="Consolas" w:cs="Consolas" w:eastAsia="Consolas" w:hAnsi="Consolas"/>
                <w:sz w:val="20"/>
                <w:szCs w:val="20"/>
                <w:rtl w:val="0"/>
              </w:rPr>
              <w:t xml:space="preserve">E)THEA   E)THEAP   E)THEAJ   E)THEAD</w:t>
            </w:r>
          </w:p>
          <w:p w:rsidR="00000000" w:rsidDel="00000000" w:rsidP="00000000" w:rsidRDefault="00000000" w:rsidRPr="00000000">
            <w:pPr>
              <w:spacing w:after="0" w:before="0" w:line="240" w:lineRule="auto"/>
              <w:ind w:left="0" w:firstLine="0"/>
              <w:contextualSpacing w:val="0"/>
              <w:rPr/>
            </w:pPr>
            <w:r w:rsidDel="00000000" w:rsidR="00000000" w:rsidRPr="00000000">
              <w:rPr>
                <w:rFonts w:ascii="Consolas" w:cs="Consolas" w:eastAsia="Consolas" w:hAnsi="Consolas"/>
                <w:sz w:val="20"/>
                <w:szCs w:val="20"/>
                <w:rtl w:val="0"/>
              </w:rPr>
              <w:t xml:space="preserve">...</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Each line represents a row, in this case all dialog files for Minsc, Thea, and other NPC’s.</w:t>
      </w:r>
      <w:r w:rsidDel="00000000" w:rsidR="00000000" w:rsidRPr="00000000">
        <w:rPr>
          <w:rtl w:val="0"/>
        </w:rPr>
      </w:r>
    </w:p>
    <w:p w:rsidR="00000000" w:rsidDel="00000000" w:rsidP="00000000" w:rsidRDefault="00000000" w:rsidRPr="00000000">
      <w:pPr>
        <w:pStyle w:val="Heading2"/>
        <w:contextualSpacing w:val="0"/>
      </w:pPr>
      <w:bookmarkStart w:colFirst="0" w:colLast="0" w:name="h.d0af00ebh1i8" w:id="38"/>
      <w:bookmarkEnd w:id="38"/>
      <w:r w:rsidDel="00000000" w:rsidR="00000000" w:rsidRPr="00000000">
        <w:rPr>
          <w:rtl w:val="0"/>
        </w:rPr>
        <w:t xml:space="preserve">The complete TP2 file</w:t>
      </w:r>
    </w:p>
    <w:tbl>
      <w:tblPr>
        <w:tblStyle w:val="Table29"/>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b w:val="1"/>
                <w:sz w:val="20"/>
                <w:szCs w:val="20"/>
                <w:rtl w:val="0"/>
              </w:rPr>
              <w:t xml:space="preserve">BACKUP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~TheaNPC/Backup~</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AUTHOR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~Alkalurops~</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VERSION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~v1.0~</w:t>
            </w:r>
            <w:r w:rsidDel="00000000" w:rsidR="00000000" w:rsidRPr="00000000">
              <w:rPr>
                <w:rFonts w:ascii="Consolas" w:cs="Consolas" w:eastAsia="Consolas" w:hAnsi="Consolas"/>
                <w:sz w:val="20"/>
                <w:szCs w:val="20"/>
                <w:rtl w:val="0"/>
              </w:rPr>
              <w:br w:type="textWrapping"/>
              <w:br w:type="textWrapping"/>
            </w:r>
            <w:r w:rsidDel="00000000" w:rsidR="00000000" w:rsidRPr="00000000">
              <w:rPr>
                <w:rFonts w:ascii="Consolas" w:cs="Consolas" w:eastAsia="Consolas" w:hAnsi="Consolas"/>
                <w:b w:val="1"/>
                <w:sz w:val="20"/>
                <w:szCs w:val="20"/>
                <w:rtl w:val="0"/>
              </w:rPr>
              <w:t xml:space="preserve">LANGUAGE</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color w:val="808080"/>
                <w:sz w:val="20"/>
                <w:szCs w:val="20"/>
                <w:rtl w:val="0"/>
              </w:rPr>
              <w:t xml:space="preserve">~American English~</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808080"/>
                <w:sz w:val="20"/>
                <w:szCs w:val="20"/>
                <w:rtl w:val="0"/>
              </w:rPr>
              <w:t xml:space="preserve">~American~</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color w:val="808080"/>
                <w:sz w:val="20"/>
                <w:szCs w:val="20"/>
                <w:rtl w:val="0"/>
              </w:rPr>
              <w:t xml:space="preserve">~TheaNPC/Lang/American/Setup.tra~</w:t>
            </w:r>
            <w:r w:rsidDel="00000000" w:rsidR="00000000" w:rsidRPr="00000000">
              <w:rPr>
                <w:rFonts w:ascii="Consolas" w:cs="Consolas" w:eastAsia="Consolas" w:hAnsi="Consolas"/>
                <w:sz w:val="20"/>
                <w:szCs w:val="20"/>
                <w:rtl w:val="0"/>
              </w:rPr>
              <w:br w:type="textWrapping"/>
              <w:br w:type="textWrapping"/>
            </w:r>
            <w:r w:rsidDel="00000000" w:rsidR="00000000" w:rsidRPr="00000000">
              <w:rPr>
                <w:rFonts w:ascii="Consolas" w:cs="Consolas" w:eastAsia="Consolas" w:hAnsi="Consolas"/>
                <w:b w:val="1"/>
                <w:sz w:val="20"/>
                <w:szCs w:val="20"/>
                <w:rtl w:val="0"/>
              </w:rPr>
              <w:t xml:space="preserve">BEGIN</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~TheaNPC Tutorial for BGEE~</w:t>
            </w:r>
            <w:r w:rsidDel="00000000" w:rsidR="00000000" w:rsidRPr="00000000">
              <w:rPr>
                <w:rFonts w:ascii="Consolas" w:cs="Consolas" w:eastAsia="Consolas" w:hAnsi="Consolas"/>
                <w:sz w:val="20"/>
                <w:szCs w:val="20"/>
                <w:rtl w:val="0"/>
              </w:rPr>
              <w:br w:type="textWrapping"/>
              <w:br w:type="textWrapping"/>
            </w:r>
            <w:r w:rsidDel="00000000" w:rsidR="00000000" w:rsidRPr="00000000">
              <w:rPr>
                <w:rFonts w:ascii="Consolas" w:cs="Consolas" w:eastAsia="Consolas" w:hAnsi="Consolas"/>
                <w:b w:val="1"/>
                <w:sz w:val="20"/>
                <w:szCs w:val="20"/>
                <w:rtl w:val="0"/>
              </w:rPr>
              <w:t xml:space="preserve">COPY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~TheaNPC/E)THEA.cre~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~override/E)THEA.cre~</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BIO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@100</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NAME1</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@101</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NAME2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@101</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MORALE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@200</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LEADER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@210</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TIRED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@220</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BORED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@221</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BATTLE_CRY1</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@230</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BATTLE_CRY2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@231</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BATTLE_CRY3</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@232</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BATTLE_CRY4</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@233</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BATTLE_CRY5</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@234</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DAMAGE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@240</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DYING</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@241</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HURT</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@242</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SELECT_COMMON1</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@260</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SELECT_COMMON2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@261</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SELECT_COMMON3</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@262</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SELECT_COMMON4</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@263</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SELECT_COMMON5</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@264</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SELECT_COMMON6</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@265</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SELECT_ACTION1</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@270</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SELECT_ACTION2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@271</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SELECT_ACTION3</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@272</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SELECT_ACTION4</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@273</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SELECT_ACTION5</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@274</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SELECT_ACTION6</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@275</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SELECT_ACTION7</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@276</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SELECT_RARE1</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@280</w:t>
            </w:r>
            <w:r w:rsidDel="00000000" w:rsidR="00000000" w:rsidRPr="00000000">
              <w:rPr>
                <w:rFonts w:ascii="Consolas" w:cs="Consolas" w:eastAsia="Consolas" w:hAnsi="Consolas"/>
                <w:sz w:val="20"/>
                <w:szCs w:val="20"/>
                <w:rtl w:val="0"/>
              </w:rPr>
              <w:t xml:space="preserve"> </w:t>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SELECT_RARE2</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@281</w:t>
            </w:r>
            <w:r w:rsidDel="00000000" w:rsidR="00000000" w:rsidRPr="00000000">
              <w:rPr>
                <w:rFonts w:ascii="Consolas" w:cs="Consolas" w:eastAsia="Consolas" w:hAnsi="Consolas"/>
                <w:sz w:val="20"/>
                <w:szCs w:val="20"/>
                <w:rtl w:val="0"/>
              </w:rPr>
              <w:br w:type="textWrapping"/>
              <w:t xml:space="preserve">    </w:t>
            </w:r>
            <w:r w:rsidDel="00000000" w:rsidR="00000000" w:rsidRPr="00000000">
              <w:rPr>
                <w:rFonts w:ascii="Consolas" w:cs="Consolas" w:eastAsia="Consolas" w:hAnsi="Consolas"/>
                <w:b w:val="1"/>
                <w:sz w:val="20"/>
                <w:szCs w:val="20"/>
                <w:rtl w:val="0"/>
              </w:rPr>
              <w:t xml:space="preserve">SAY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0000ff"/>
                <w:sz w:val="20"/>
                <w:szCs w:val="20"/>
                <w:rtl w:val="0"/>
              </w:rPr>
              <w:t xml:space="preserve">REACT_TO_DIE_GENERAL</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i w:val="1"/>
                <w:color w:val="ff0000"/>
                <w:sz w:val="20"/>
                <w:szCs w:val="20"/>
                <w:u w:val="single"/>
                <w:rtl w:val="0"/>
              </w:rPr>
              <w:t xml:space="preserve">@290</w:t>
            </w:r>
            <w:r w:rsidDel="00000000" w:rsidR="00000000" w:rsidRPr="00000000">
              <w:rPr>
                <w:rFonts w:ascii="Consolas" w:cs="Consolas" w:eastAsia="Consolas" w:hAnsi="Consolas"/>
                <w:sz w:val="20"/>
                <w:szCs w:val="20"/>
                <w:rtl w:val="0"/>
              </w:rPr>
              <w:br w:type="textWrapping"/>
              <w:br w:type="textWrapping"/>
            </w:r>
            <w:r w:rsidDel="00000000" w:rsidR="00000000" w:rsidRPr="00000000">
              <w:rPr>
                <w:rFonts w:ascii="Consolas" w:cs="Consolas" w:eastAsia="Consolas" w:hAnsi="Consolas"/>
                <w:color w:val="008000"/>
                <w:sz w:val="20"/>
                <w:szCs w:val="20"/>
                <w:rtl w:val="0"/>
              </w:rPr>
              <w:t xml:space="preserve">// Portrait Files</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COPY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~TheaNPC/Portrait/</w:t>
            </w:r>
            <w:del w:author="TheBramblepaw" w:id="54" w:date="2015-10-30T08:54:58Z">
              <w:r w:rsidDel="00000000" w:rsidR="00000000" w:rsidRPr="00000000">
                <w:rPr>
                  <w:rFonts w:ascii="Consolas" w:cs="Consolas" w:eastAsia="Consolas" w:hAnsi="Consolas"/>
                  <w:color w:val="808080"/>
                  <w:sz w:val="20"/>
                  <w:szCs w:val="20"/>
                  <w:rtl w:val="0"/>
                </w:rPr>
                <w:delText xml:space="preserve">EE/</w:delText>
              </w:r>
            </w:del>
            <w:r w:rsidDel="00000000" w:rsidR="00000000" w:rsidRPr="00000000">
              <w:rPr>
                <w:rFonts w:ascii="Consolas" w:cs="Consolas" w:eastAsia="Consolas" w:hAnsi="Consolas"/>
                <w:color w:val="808080"/>
                <w:sz w:val="20"/>
                <w:szCs w:val="20"/>
                <w:rtl w:val="0"/>
              </w:rPr>
              <w:t xml:space="preserve">E)THEAS.bmp~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~override/E)THEAS.bmp~</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COPY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~TheaNPC/Portrait/</w:t>
            </w:r>
            <w:del w:author="TheBramblepaw" w:id="55" w:date="2015-10-30T08:54:56Z">
              <w:r w:rsidDel="00000000" w:rsidR="00000000" w:rsidRPr="00000000">
                <w:rPr>
                  <w:rFonts w:ascii="Consolas" w:cs="Consolas" w:eastAsia="Consolas" w:hAnsi="Consolas"/>
                  <w:color w:val="808080"/>
                  <w:sz w:val="20"/>
                  <w:szCs w:val="20"/>
                  <w:rtl w:val="0"/>
                </w:rPr>
                <w:delText xml:space="preserve">EE/</w:delText>
              </w:r>
            </w:del>
            <w:r w:rsidDel="00000000" w:rsidR="00000000" w:rsidRPr="00000000">
              <w:rPr>
                <w:rFonts w:ascii="Consolas" w:cs="Consolas" w:eastAsia="Consolas" w:hAnsi="Consolas"/>
                <w:color w:val="808080"/>
                <w:sz w:val="20"/>
                <w:szCs w:val="20"/>
                <w:rtl w:val="0"/>
              </w:rPr>
              <w:t xml:space="preserve">E)THEAM.bmp~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~override/E)THEAM.bmp~</w:t>
            </w:r>
            <w:r w:rsidDel="00000000" w:rsidR="00000000" w:rsidRPr="00000000">
              <w:rPr>
                <w:rFonts w:ascii="Consolas" w:cs="Consolas" w:eastAsia="Consolas" w:hAnsi="Consolas"/>
                <w:sz w:val="20"/>
                <w:szCs w:val="20"/>
                <w:rtl w:val="0"/>
              </w:rPr>
              <w:br w:type="textWrapping"/>
              <w:br w:type="textWrapping"/>
            </w:r>
            <w:r w:rsidDel="00000000" w:rsidR="00000000" w:rsidRPr="00000000">
              <w:rPr>
                <w:rFonts w:ascii="Consolas" w:cs="Consolas" w:eastAsia="Consolas" w:hAnsi="Consolas"/>
                <w:color w:val="008000"/>
                <w:sz w:val="20"/>
                <w:szCs w:val="20"/>
                <w:rtl w:val="0"/>
              </w:rPr>
              <w:t xml:space="preserve">// Audio Files</w:t>
              <w:br w:type="textWrapping"/>
            </w:r>
            <w:r w:rsidDel="00000000" w:rsidR="00000000" w:rsidRPr="00000000">
              <w:rPr>
                <w:rFonts w:ascii="Consolas" w:cs="Consolas" w:eastAsia="Consolas" w:hAnsi="Consolas"/>
                <w:b w:val="1"/>
                <w:sz w:val="20"/>
                <w:szCs w:val="20"/>
                <w:rtl w:val="0"/>
              </w:rPr>
              <w:t xml:space="preserve">COPY</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~TheaNPC/Lang/%LANGUAGE%/Audio~</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~override~</w:t>
            </w:r>
            <w:r w:rsidDel="00000000" w:rsidR="00000000" w:rsidRPr="00000000">
              <w:rPr>
                <w:rFonts w:ascii="Consolas" w:cs="Consolas" w:eastAsia="Consolas" w:hAnsi="Consolas"/>
                <w:sz w:val="20"/>
                <w:szCs w:val="20"/>
                <w:rtl w:val="0"/>
              </w:rPr>
              <w:br w:type="textWrapping"/>
              <w:t xml:space="preserve">    </w:t>
              <w:br w:type="textWrapping"/>
            </w:r>
            <w:r w:rsidDel="00000000" w:rsidR="00000000" w:rsidRPr="00000000">
              <w:rPr>
                <w:rFonts w:ascii="Consolas" w:cs="Consolas" w:eastAsia="Consolas" w:hAnsi="Consolas"/>
                <w:color w:val="008000"/>
                <w:sz w:val="20"/>
                <w:szCs w:val="20"/>
                <w:rtl w:val="0"/>
              </w:rPr>
              <w:t xml:space="preserve">// Dialogs</w:t>
              <w:br w:type="textWrapping"/>
            </w:r>
            <w:r w:rsidDel="00000000" w:rsidR="00000000" w:rsidRPr="00000000">
              <w:rPr>
                <w:rFonts w:ascii="Consolas" w:cs="Consolas" w:eastAsia="Consolas" w:hAnsi="Consolas"/>
                <w:b w:val="1"/>
                <w:sz w:val="20"/>
                <w:szCs w:val="20"/>
                <w:rtl w:val="0"/>
              </w:rPr>
              <w:t xml:space="preserve">COMPILE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~TheaNPC/Dialog/E)THEA.d~</w:t>
            </w:r>
            <w:r w:rsidDel="00000000" w:rsidR="00000000" w:rsidRPr="00000000">
              <w:rPr>
                <w:rFonts w:ascii="Consolas" w:cs="Consolas" w:eastAsia="Consolas" w:hAnsi="Consolas"/>
                <w:sz w:val="20"/>
                <w:szCs w:val="20"/>
                <w:rtl w:val="0"/>
              </w:rPr>
              <w:br w:type="textWrapping"/>
              <w:br w:type="textWrapping"/>
            </w:r>
            <w:r w:rsidDel="00000000" w:rsidR="00000000" w:rsidRPr="00000000">
              <w:rPr>
                <w:rFonts w:ascii="Consolas" w:cs="Consolas" w:eastAsia="Consolas" w:hAnsi="Consolas"/>
                <w:b w:val="1"/>
                <w:sz w:val="20"/>
                <w:szCs w:val="20"/>
                <w:rtl w:val="0"/>
              </w:rPr>
              <w:t xml:space="preserve">APPEND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~PDIALOG.2da~</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808080"/>
                <w:sz w:val="20"/>
                <w:szCs w:val="20"/>
                <w:rtl w:val="0"/>
              </w:rPr>
              <w:t xml:space="preserve">~E)THEA E)THEAP E)THEAJ E)THEAD~</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UNLESS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~E)THEA~</w:t>
            </w:r>
            <w:r w:rsidDel="00000000" w:rsidR="00000000" w:rsidRPr="00000000">
              <w:rPr>
                <w:rFonts w:ascii="Consolas" w:cs="Consolas" w:eastAsia="Consolas" w:hAnsi="Consolas"/>
                <w:sz w:val="20"/>
                <w:szCs w:val="20"/>
                <w:rtl w:val="0"/>
              </w:rPr>
              <w:br w:type="textWrapping"/>
              <w:br w:type="textWrapping"/>
            </w:r>
            <w:r w:rsidDel="00000000" w:rsidR="00000000" w:rsidRPr="00000000">
              <w:rPr>
                <w:rFonts w:ascii="Consolas" w:cs="Consolas" w:eastAsia="Consolas" w:hAnsi="Consolas"/>
                <w:b w:val="1"/>
                <w:sz w:val="20"/>
                <w:szCs w:val="20"/>
                <w:rtl w:val="0"/>
              </w:rPr>
              <w:t xml:space="preserve">APPEND</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~INTERDIA.2da~</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808080"/>
                <w:sz w:val="20"/>
                <w:szCs w:val="20"/>
                <w:rtl w:val="0"/>
              </w:rPr>
              <w:t xml:space="preserve">~E)THEA E)THEAB~</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UNLESS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~E)THEA~</w:t>
            </w:r>
            <w:r w:rsidDel="00000000" w:rsidR="00000000" w:rsidRPr="00000000">
              <w:rPr>
                <w:rFonts w:ascii="Consolas" w:cs="Consolas" w:eastAsia="Consolas" w:hAnsi="Consolas"/>
                <w:sz w:val="20"/>
                <w:szCs w:val="20"/>
                <w:rtl w:val="0"/>
              </w:rPr>
              <w:br w:type="textWrapping"/>
              <w:br w:type="textWrapping"/>
            </w:r>
            <w:r w:rsidDel="00000000" w:rsidR="00000000" w:rsidRPr="00000000">
              <w:rPr>
                <w:rFonts w:ascii="Consolas" w:cs="Consolas" w:eastAsia="Consolas" w:hAnsi="Consolas"/>
                <w:color w:val="008000"/>
                <w:sz w:val="20"/>
                <w:szCs w:val="20"/>
                <w:rtl w:val="0"/>
              </w:rPr>
              <w:t xml:space="preserve">// scripts</w:t>
              <w:br w:type="textWrapping"/>
            </w:r>
            <w:r w:rsidDel="00000000" w:rsidR="00000000" w:rsidRPr="00000000">
              <w:rPr>
                <w:rFonts w:ascii="Consolas" w:cs="Consolas" w:eastAsia="Consolas" w:hAnsi="Consolas"/>
                <w:b w:val="1"/>
                <w:sz w:val="20"/>
                <w:szCs w:val="20"/>
                <w:rtl w:val="0"/>
              </w:rPr>
              <w:t xml:space="preserve">COMPILE</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~TheaNPC/Script/E)THEA.baf~</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EXTEND_TOP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~AR2300.bcs~</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color w:val="808080"/>
                <w:sz w:val="20"/>
                <w:szCs w:val="20"/>
                <w:rtl w:val="0"/>
              </w:rPr>
              <w:t xml:space="preserve">~TheaNPC/Script/AR2300.baf~</w:t>
            </w:r>
            <w:r w:rsidDel="00000000" w:rsidR="00000000" w:rsidRPr="00000000">
              <w:rPr>
                <w:rtl w:val="0"/>
              </w:rPr>
            </w:r>
          </w:p>
        </w:tc>
      </w:tr>
    </w:tbl>
    <w:p w:rsidR="00000000" w:rsidDel="00000000" w:rsidP="00000000" w:rsidRDefault="00000000" w:rsidRPr="00000000">
      <w:pPr>
        <w:pStyle w:val="Heading2"/>
        <w:contextualSpacing w:val="0"/>
      </w:pPr>
      <w:bookmarkStart w:colFirst="0" w:colLast="0" w:name="h.jso296o8fri5" w:id="39"/>
      <w:bookmarkEnd w:id="39"/>
      <w:r w:rsidDel="00000000" w:rsidR="00000000" w:rsidRPr="00000000">
        <w:rPr>
          <w:rtl w:val="0"/>
        </w:rPr>
        <w:t xml:space="preserve">The complete TRA file</w:t>
      </w:r>
      <w:ins w:author="Anonymous" w:id="56" w:date="2016-05-09T13:21:02Z">
        <w:r w:rsidDel="00000000" w:rsidR="00000000" w:rsidRPr="00000000">
          <w:rPr>
            <w:rtl w:val="0"/>
          </w:rPr>
          <w:t xml:space="preserve"> </w:t>
        </w:r>
      </w:ins>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TheaNPC/Lang/American/Setup.tra</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30"/>
        <w:bidi w:val="0"/>
        <w:tblW w:w="9026.0" w:type="dxa"/>
        <w:jc w:val="left"/>
        <w:tblBorders>
          <w:top w:color="b7b7b7" w:space="0" w:sz="8" w:val="single"/>
          <w:left w:color="b7b7b7" w:space="0" w:sz="8" w:val="single"/>
          <w:bottom w:color="b7b7b7" w:space="0" w:sz="8" w:val="single"/>
          <w:right w:color="b7b7b7" w:space="0" w:sz="8" w:val="single"/>
          <w:insideH w:color="b7b7b7" w:space="0" w:sz="8" w:val="single"/>
          <w:insideV w:color="b7b7b7" w:space="0" w:sz="8" w:val="single"/>
        </w:tblBorders>
        <w:tblLayout w:type="fixed"/>
        <w:tblLook w:val="0600"/>
      </w:tblPr>
      <w:tblGrid>
        <w:gridCol w:w="9026"/>
        <w:tblGridChange w:id="0">
          <w:tblGrid>
            <w:gridCol w:w="9026"/>
          </w:tblGrid>
        </w:tblGridChange>
      </w:tblGrid>
      <w:tr>
        <w:tc>
          <w:tcPr>
            <w:shd w:fill="efefef"/>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Consolas" w:cs="Consolas" w:eastAsia="Consolas" w:hAnsi="Consolas"/>
                <w:color w:val="008000"/>
                <w:sz w:val="20"/>
                <w:szCs w:val="20"/>
                <w:rtl w:val="0"/>
              </w:rPr>
              <w:t xml:space="preserve">// Thea Branden NPC Tutorial</w:t>
              <w:br w:type="textWrapping"/>
            </w:r>
            <w:r w:rsidDel="00000000" w:rsidR="00000000" w:rsidRPr="00000000">
              <w:rPr>
                <w:rFonts w:ascii="Consolas" w:cs="Consolas" w:eastAsia="Consolas" w:hAnsi="Consolas"/>
                <w:sz w:val="20"/>
                <w:szCs w:val="20"/>
                <w:rtl w:val="0"/>
              </w:rPr>
              <w:br w:type="textWrapping"/>
            </w:r>
            <w:del w:author="TheBramblepaw" w:id="57" w:date="2015-10-30T08:26:40Z">
              <w:r w:rsidDel="00000000" w:rsidR="00000000" w:rsidRPr="00000000">
                <w:rPr>
                  <w:rFonts w:ascii="Consolas" w:cs="Consolas" w:eastAsia="Consolas" w:hAnsi="Consolas"/>
                  <w:i w:val="1"/>
                  <w:color w:val="ff0000"/>
                  <w:sz w:val="20"/>
                  <w:szCs w:val="20"/>
                  <w:u w:val="single"/>
                  <w:rtl w:val="0"/>
                </w:rPr>
                <w:delText xml:space="preserve">@100</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~When asked about her past, Thea Branden has little to say. She claims she's a clean slate.~</w:delTex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i w:val="1"/>
                  <w:color w:val="ff0000"/>
                  <w:sz w:val="20"/>
                  <w:szCs w:val="20"/>
                  <w:u w:val="single"/>
                  <w:rtl w:val="0"/>
                </w:rPr>
                <w:delText xml:space="preserve">@101</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~Thea Branden~</w:delTex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i w:val="1"/>
                  <w:color w:val="ff0000"/>
                  <w:sz w:val="20"/>
                  <w:szCs w:val="20"/>
                  <w:u w:val="single"/>
                  <w:rtl w:val="0"/>
                </w:rPr>
                <w:delText xml:space="preserve">@102</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~Thea Branden~</w:delText>
              </w:r>
            </w:del>
            <w:del w:author="Anonymous" w:id="58" w:date="2015-03-13T07:43:42Z">
              <w:r w:rsidDel="00000000" w:rsidR="00000000" w:rsidRPr="00000000">
                <w:rPr>
                  <w:rFonts w:ascii="Consolas" w:cs="Consolas" w:eastAsia="Consolas" w:hAnsi="Consolas"/>
                  <w:sz w:val="20"/>
                  <w:szCs w:val="20"/>
                  <w:rtl w:val="0"/>
                </w:rPr>
                <w:br w:type="textWrapping"/>
                <w:br w:type="textWrapping"/>
              </w:r>
              <w:r w:rsidDel="00000000" w:rsidR="00000000" w:rsidRPr="00000000">
                <w:rPr>
                  <w:rFonts w:ascii="Consolas" w:cs="Consolas" w:eastAsia="Consolas" w:hAnsi="Consolas"/>
                  <w:i w:val="1"/>
                  <w:color w:val="ff0000"/>
                  <w:sz w:val="20"/>
                  <w:szCs w:val="20"/>
                  <w:u w:val="single"/>
                  <w:rtl w:val="0"/>
                </w:rPr>
                <w:delText xml:space="preserve">@200</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~The battle turns against us!~</w:delText>
              </w:r>
              <w:r w:rsidDel="00000000" w:rsidR="00000000" w:rsidRPr="00000000">
                <w:rPr>
                  <w:rFonts w:ascii="Consolas" w:cs="Consolas" w:eastAsia="Consolas" w:hAnsi="Consolas"/>
                  <w:sz w:val="20"/>
                  <w:szCs w:val="20"/>
                  <w:rtl w:val="0"/>
                </w:rPr>
                <w:delText xml:space="preserve"> [E)DNOMF1]</w:delText>
                <w:br w:type="textWrapping"/>
                <w:br w:type="textWrapping"/>
              </w:r>
              <w:r w:rsidDel="00000000" w:rsidR="00000000" w:rsidRPr="00000000">
                <w:rPr>
                  <w:rFonts w:ascii="Consolas" w:cs="Consolas" w:eastAsia="Consolas" w:hAnsi="Consolas"/>
                  <w:i w:val="1"/>
                  <w:color w:val="ff0000"/>
                  <w:sz w:val="20"/>
                  <w:szCs w:val="20"/>
                  <w:u w:val="single"/>
                  <w:rtl w:val="0"/>
                </w:rPr>
                <w:delText xml:space="preserve">@210</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~I will do my best to keep us under harm's way.~</w:delText>
              </w:r>
              <w:r w:rsidDel="00000000" w:rsidR="00000000" w:rsidRPr="00000000">
                <w:rPr>
                  <w:rFonts w:ascii="Consolas" w:cs="Consolas" w:eastAsia="Consolas" w:hAnsi="Consolas"/>
                  <w:sz w:val="20"/>
                  <w:szCs w:val="20"/>
                  <w:rtl w:val="0"/>
                </w:rPr>
                <w:delText xml:space="preserve"> [E)DNOBL1]</w:delText>
                <w:br w:type="textWrapping"/>
                <w:br w:type="textWrapping"/>
              </w:r>
              <w:r w:rsidDel="00000000" w:rsidR="00000000" w:rsidRPr="00000000">
                <w:rPr>
                  <w:rFonts w:ascii="Consolas" w:cs="Consolas" w:eastAsia="Consolas" w:hAnsi="Consolas"/>
                  <w:i w:val="1"/>
                  <w:color w:val="ff0000"/>
                  <w:sz w:val="20"/>
                  <w:szCs w:val="20"/>
                  <w:u w:val="single"/>
                  <w:rtl w:val="0"/>
                </w:rPr>
                <w:delText xml:space="preserve">@220</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~If I have to take another step my feet will fall off.~</w:delText>
              </w:r>
              <w:r w:rsidDel="00000000" w:rsidR="00000000" w:rsidRPr="00000000">
                <w:rPr>
                  <w:rFonts w:ascii="Consolas" w:cs="Consolas" w:eastAsia="Consolas" w:hAnsi="Consolas"/>
                  <w:sz w:val="20"/>
                  <w:szCs w:val="20"/>
                  <w:rtl w:val="0"/>
                </w:rPr>
                <w:delText xml:space="preserve"> [E)DNOTR1]</w:delText>
                <w:br w:type="textWrapping"/>
              </w:r>
              <w:r w:rsidDel="00000000" w:rsidR="00000000" w:rsidRPr="00000000">
                <w:rPr>
                  <w:rFonts w:ascii="Consolas" w:cs="Consolas" w:eastAsia="Consolas" w:hAnsi="Consolas"/>
                  <w:i w:val="1"/>
                  <w:color w:val="ff0000"/>
                  <w:sz w:val="20"/>
                  <w:szCs w:val="20"/>
                  <w:u w:val="single"/>
                  <w:rtl w:val="0"/>
                </w:rPr>
                <w:delText xml:space="preserve">@221</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~I think I can feel mold growing on my feet.~</w:delText>
              </w:r>
              <w:r w:rsidDel="00000000" w:rsidR="00000000" w:rsidRPr="00000000">
                <w:rPr>
                  <w:rFonts w:ascii="Consolas" w:cs="Consolas" w:eastAsia="Consolas" w:hAnsi="Consolas"/>
                  <w:sz w:val="20"/>
                  <w:szCs w:val="20"/>
                  <w:rtl w:val="0"/>
                </w:rPr>
                <w:delText xml:space="preserve"> [E)DNOBO2]</w:delText>
                <w:br w:type="textWrapping"/>
                <w:br w:type="textWrapping"/>
              </w:r>
              <w:r w:rsidDel="00000000" w:rsidR="00000000" w:rsidRPr="00000000">
                <w:rPr>
                  <w:rFonts w:ascii="Consolas" w:cs="Consolas" w:eastAsia="Consolas" w:hAnsi="Consolas"/>
                  <w:i w:val="1"/>
                  <w:color w:val="ff0000"/>
                  <w:sz w:val="20"/>
                  <w:szCs w:val="20"/>
                  <w:u w:val="single"/>
                  <w:rtl w:val="0"/>
                </w:rPr>
                <w:delText xml:space="preserve">@230</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~Your time draws near!~</w:delText>
              </w:r>
              <w:r w:rsidDel="00000000" w:rsidR="00000000" w:rsidRPr="00000000">
                <w:rPr>
                  <w:rFonts w:ascii="Consolas" w:cs="Consolas" w:eastAsia="Consolas" w:hAnsi="Consolas"/>
                  <w:sz w:val="20"/>
                  <w:szCs w:val="20"/>
                  <w:rtl w:val="0"/>
                </w:rPr>
                <w:delText xml:space="preserve"> [E)DNOBC1]</w:delText>
                <w:br w:type="textWrapping"/>
              </w:r>
              <w:r w:rsidDel="00000000" w:rsidR="00000000" w:rsidRPr="00000000">
                <w:rPr>
                  <w:rFonts w:ascii="Consolas" w:cs="Consolas" w:eastAsia="Consolas" w:hAnsi="Consolas"/>
                  <w:i w:val="1"/>
                  <w:color w:val="ff0000"/>
                  <w:sz w:val="20"/>
                  <w:szCs w:val="20"/>
                  <w:u w:val="single"/>
                  <w:rtl w:val="0"/>
                </w:rPr>
                <w:delText xml:space="preserve">@231</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~Face me if you dare!~</w:delText>
              </w:r>
              <w:r w:rsidDel="00000000" w:rsidR="00000000" w:rsidRPr="00000000">
                <w:rPr>
                  <w:rFonts w:ascii="Consolas" w:cs="Consolas" w:eastAsia="Consolas" w:hAnsi="Consolas"/>
                  <w:sz w:val="20"/>
                  <w:szCs w:val="20"/>
                  <w:rtl w:val="0"/>
                </w:rPr>
                <w:delText xml:space="preserve"> [E)DNOBC2]</w:delText>
                <w:br w:type="textWrapping"/>
              </w:r>
              <w:r w:rsidDel="00000000" w:rsidR="00000000" w:rsidRPr="00000000">
                <w:rPr>
                  <w:rFonts w:ascii="Consolas" w:cs="Consolas" w:eastAsia="Consolas" w:hAnsi="Consolas"/>
                  <w:i w:val="1"/>
                  <w:color w:val="ff0000"/>
                  <w:sz w:val="20"/>
                  <w:szCs w:val="20"/>
                  <w:u w:val="single"/>
                  <w:rtl w:val="0"/>
                </w:rPr>
                <w:delText xml:space="preserve">@232</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~May the Gods have mercy on you!~</w:delText>
              </w:r>
              <w:r w:rsidDel="00000000" w:rsidR="00000000" w:rsidRPr="00000000">
                <w:rPr>
                  <w:rFonts w:ascii="Consolas" w:cs="Consolas" w:eastAsia="Consolas" w:hAnsi="Consolas"/>
                  <w:sz w:val="20"/>
                  <w:szCs w:val="20"/>
                  <w:rtl w:val="0"/>
                </w:rPr>
                <w:delText xml:space="preserve"> [E)DNOBC3]</w:delText>
                <w:br w:type="textWrapping"/>
              </w:r>
              <w:r w:rsidDel="00000000" w:rsidR="00000000" w:rsidRPr="00000000">
                <w:rPr>
                  <w:rFonts w:ascii="Consolas" w:cs="Consolas" w:eastAsia="Consolas" w:hAnsi="Consolas"/>
                  <w:i w:val="1"/>
                  <w:color w:val="ff0000"/>
                  <w:sz w:val="20"/>
                  <w:szCs w:val="20"/>
                  <w:u w:val="single"/>
                  <w:rtl w:val="0"/>
                </w:rPr>
                <w:delText xml:space="preserve">@233</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~Surrender!~</w:delText>
              </w:r>
              <w:r w:rsidDel="00000000" w:rsidR="00000000" w:rsidRPr="00000000">
                <w:rPr>
                  <w:rFonts w:ascii="Consolas" w:cs="Consolas" w:eastAsia="Consolas" w:hAnsi="Consolas"/>
                  <w:sz w:val="20"/>
                  <w:szCs w:val="20"/>
                  <w:rtl w:val="0"/>
                </w:rPr>
                <w:delText xml:space="preserve"> [E)DNOBC4]</w:delText>
                <w:br w:type="textWrapping"/>
              </w:r>
              <w:r w:rsidDel="00000000" w:rsidR="00000000" w:rsidRPr="00000000">
                <w:rPr>
                  <w:rFonts w:ascii="Consolas" w:cs="Consolas" w:eastAsia="Consolas" w:hAnsi="Consolas"/>
                  <w:i w:val="1"/>
                  <w:color w:val="ff0000"/>
                  <w:sz w:val="20"/>
                  <w:szCs w:val="20"/>
                  <w:u w:val="single"/>
                  <w:rtl w:val="0"/>
                </w:rPr>
                <w:delText xml:space="preserve">@234</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~I'll take care of this one!~</w:delText>
              </w:r>
              <w:r w:rsidDel="00000000" w:rsidR="00000000" w:rsidRPr="00000000">
                <w:rPr>
                  <w:rFonts w:ascii="Consolas" w:cs="Consolas" w:eastAsia="Consolas" w:hAnsi="Consolas"/>
                  <w:sz w:val="20"/>
                  <w:szCs w:val="20"/>
                  <w:rtl w:val="0"/>
                </w:rPr>
                <w:delText xml:space="preserve"> [E)DNOBC5]</w:delText>
                <w:br w:type="textWrapping"/>
                <w:br w:type="textWrapping"/>
              </w:r>
              <w:r w:rsidDel="00000000" w:rsidR="00000000" w:rsidRPr="00000000">
                <w:rPr>
                  <w:rFonts w:ascii="Consolas" w:cs="Consolas" w:eastAsia="Consolas" w:hAnsi="Consolas"/>
                  <w:i w:val="1"/>
                  <w:color w:val="ff0000"/>
                  <w:sz w:val="20"/>
                  <w:szCs w:val="20"/>
                  <w:u w:val="single"/>
                  <w:rtl w:val="0"/>
                </w:rPr>
                <w:delText xml:space="preserve">@240</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~Ah!~</w:delText>
              </w:r>
              <w:r w:rsidDel="00000000" w:rsidR="00000000" w:rsidRPr="00000000">
                <w:rPr>
                  <w:rFonts w:ascii="Consolas" w:cs="Consolas" w:eastAsia="Consolas" w:hAnsi="Consolas"/>
                  <w:sz w:val="20"/>
                  <w:szCs w:val="20"/>
                  <w:rtl w:val="0"/>
                </w:rPr>
                <w:delText xml:space="preserve"> [E)DNOBH3]</w:delText>
                <w:br w:type="textWrapping"/>
              </w:r>
              <w:r w:rsidDel="00000000" w:rsidR="00000000" w:rsidRPr="00000000">
                <w:rPr>
                  <w:rFonts w:ascii="Consolas" w:cs="Consolas" w:eastAsia="Consolas" w:hAnsi="Consolas"/>
                  <w:i w:val="1"/>
                  <w:color w:val="ff0000"/>
                  <w:sz w:val="20"/>
                  <w:szCs w:val="20"/>
                  <w:u w:val="single"/>
                  <w:rtl w:val="0"/>
                </w:rPr>
                <w:delText xml:space="preserve">@241</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~Ah! Aaaah!~</w:delText>
              </w:r>
              <w:r w:rsidDel="00000000" w:rsidR="00000000" w:rsidRPr="00000000">
                <w:rPr>
                  <w:rFonts w:ascii="Consolas" w:cs="Consolas" w:eastAsia="Consolas" w:hAnsi="Consolas"/>
                  <w:sz w:val="20"/>
                  <w:szCs w:val="20"/>
                  <w:rtl w:val="0"/>
                </w:rPr>
                <w:delText xml:space="preserve"> [E)DNODY2]</w:delText>
                <w:br w:type="textWrapping"/>
              </w:r>
              <w:r w:rsidDel="00000000" w:rsidR="00000000" w:rsidRPr="00000000">
                <w:rPr>
                  <w:rFonts w:ascii="Consolas" w:cs="Consolas" w:eastAsia="Consolas" w:hAnsi="Consolas"/>
                  <w:i w:val="1"/>
                  <w:color w:val="ff0000"/>
                  <w:sz w:val="20"/>
                  <w:szCs w:val="20"/>
                  <w:u w:val="single"/>
                  <w:rtl w:val="0"/>
                </w:rPr>
                <w:delText xml:space="preserve">@242</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~I need healing!~</w:delText>
              </w:r>
              <w:r w:rsidDel="00000000" w:rsidR="00000000" w:rsidRPr="00000000">
                <w:rPr>
                  <w:rFonts w:ascii="Consolas" w:cs="Consolas" w:eastAsia="Consolas" w:hAnsi="Consolas"/>
                  <w:sz w:val="20"/>
                  <w:szCs w:val="20"/>
                  <w:rtl w:val="0"/>
                </w:rPr>
                <w:delText xml:space="preserve"> [E)DNOHU1]</w:delText>
                <w:br w:type="textWrapping"/>
                <w:br w:type="textWrapping"/>
              </w:r>
              <w:r w:rsidDel="00000000" w:rsidR="00000000" w:rsidRPr="00000000">
                <w:rPr>
                  <w:rFonts w:ascii="Consolas" w:cs="Consolas" w:eastAsia="Consolas" w:hAnsi="Consolas"/>
                  <w:i w:val="1"/>
                  <w:color w:val="ff0000"/>
                  <w:sz w:val="20"/>
                  <w:szCs w:val="20"/>
                  <w:u w:val="single"/>
                  <w:rtl w:val="0"/>
                </w:rPr>
                <w:delText xml:space="preserve">@260</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~Something amiss?~</w:delText>
              </w:r>
              <w:r w:rsidDel="00000000" w:rsidR="00000000" w:rsidRPr="00000000">
                <w:rPr>
                  <w:rFonts w:ascii="Consolas" w:cs="Consolas" w:eastAsia="Consolas" w:hAnsi="Consolas"/>
                  <w:sz w:val="20"/>
                  <w:szCs w:val="20"/>
                  <w:rtl w:val="0"/>
                </w:rPr>
                <w:delText xml:space="preserve"> [E)DNOSC1]</w:delText>
                <w:br w:type="textWrapping"/>
              </w:r>
              <w:r w:rsidDel="00000000" w:rsidR="00000000" w:rsidRPr="00000000">
                <w:rPr>
                  <w:rFonts w:ascii="Consolas" w:cs="Consolas" w:eastAsia="Consolas" w:hAnsi="Consolas"/>
                  <w:i w:val="1"/>
                  <w:color w:val="ff0000"/>
                  <w:sz w:val="20"/>
                  <w:szCs w:val="20"/>
                  <w:u w:val="single"/>
                  <w:rtl w:val="0"/>
                </w:rPr>
                <w:delText xml:space="preserve">@261</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~I hear you.~</w:delText>
              </w:r>
              <w:r w:rsidDel="00000000" w:rsidR="00000000" w:rsidRPr="00000000">
                <w:rPr>
                  <w:rFonts w:ascii="Consolas" w:cs="Consolas" w:eastAsia="Consolas" w:hAnsi="Consolas"/>
                  <w:sz w:val="20"/>
                  <w:szCs w:val="20"/>
                  <w:rtl w:val="0"/>
                </w:rPr>
                <w:delText xml:space="preserve"> [E)DNOSC2]</w:delText>
                <w:br w:type="textWrapping"/>
              </w:r>
              <w:r w:rsidDel="00000000" w:rsidR="00000000" w:rsidRPr="00000000">
                <w:rPr>
                  <w:rFonts w:ascii="Consolas" w:cs="Consolas" w:eastAsia="Consolas" w:hAnsi="Consolas"/>
                  <w:i w:val="1"/>
                  <w:color w:val="ff0000"/>
                  <w:sz w:val="20"/>
                  <w:szCs w:val="20"/>
                  <w:u w:val="single"/>
                  <w:rtl w:val="0"/>
                </w:rPr>
                <w:delText xml:space="preserve">@262</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~Do you need me?~</w:delText>
              </w:r>
              <w:r w:rsidDel="00000000" w:rsidR="00000000" w:rsidRPr="00000000">
                <w:rPr>
                  <w:rFonts w:ascii="Consolas" w:cs="Consolas" w:eastAsia="Consolas" w:hAnsi="Consolas"/>
                  <w:sz w:val="20"/>
                  <w:szCs w:val="20"/>
                  <w:rtl w:val="0"/>
                </w:rPr>
                <w:delText xml:space="preserve"> [E)DNOSC3]</w:delText>
                <w:br w:type="textWrapping"/>
              </w:r>
              <w:r w:rsidDel="00000000" w:rsidR="00000000" w:rsidRPr="00000000">
                <w:rPr>
                  <w:rFonts w:ascii="Consolas" w:cs="Consolas" w:eastAsia="Consolas" w:hAnsi="Consolas"/>
                  <w:i w:val="1"/>
                  <w:color w:val="ff0000"/>
                  <w:sz w:val="20"/>
                  <w:szCs w:val="20"/>
                  <w:u w:val="single"/>
                  <w:rtl w:val="0"/>
                </w:rPr>
                <w:delText xml:space="preserve">@263</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~Name your task.~</w:delText>
              </w:r>
              <w:r w:rsidDel="00000000" w:rsidR="00000000" w:rsidRPr="00000000">
                <w:rPr>
                  <w:rFonts w:ascii="Consolas" w:cs="Consolas" w:eastAsia="Consolas" w:hAnsi="Consolas"/>
                  <w:sz w:val="20"/>
                  <w:szCs w:val="20"/>
                  <w:rtl w:val="0"/>
                </w:rPr>
                <w:delText xml:space="preserve"> [E)DNOSC4]</w:delText>
                <w:br w:type="textWrapping"/>
              </w:r>
              <w:r w:rsidDel="00000000" w:rsidR="00000000" w:rsidRPr="00000000">
                <w:rPr>
                  <w:rFonts w:ascii="Consolas" w:cs="Consolas" w:eastAsia="Consolas" w:hAnsi="Consolas"/>
                  <w:i w:val="1"/>
                  <w:color w:val="ff0000"/>
                  <w:sz w:val="20"/>
                  <w:szCs w:val="20"/>
                  <w:u w:val="single"/>
                  <w:rtl w:val="0"/>
                </w:rPr>
                <w:delText xml:space="preserve">@264</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~Hmm?~</w:delText>
              </w:r>
              <w:r w:rsidDel="00000000" w:rsidR="00000000" w:rsidRPr="00000000">
                <w:rPr>
                  <w:rFonts w:ascii="Consolas" w:cs="Consolas" w:eastAsia="Consolas" w:hAnsi="Consolas"/>
                  <w:sz w:val="20"/>
                  <w:szCs w:val="20"/>
                  <w:rtl w:val="0"/>
                </w:rPr>
                <w:delText xml:space="preserve"> [E)DNOSC5]</w:delText>
                <w:br w:type="textWrapping"/>
              </w:r>
              <w:r w:rsidDel="00000000" w:rsidR="00000000" w:rsidRPr="00000000">
                <w:rPr>
                  <w:rFonts w:ascii="Consolas" w:cs="Consolas" w:eastAsia="Consolas" w:hAnsi="Consolas"/>
                  <w:i w:val="1"/>
                  <w:color w:val="ff0000"/>
                  <w:sz w:val="20"/>
                  <w:szCs w:val="20"/>
                  <w:u w:val="single"/>
                  <w:rtl w:val="0"/>
                </w:rPr>
                <w:delText xml:space="preserve">@265</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~Can I help?~</w:delText>
              </w:r>
              <w:r w:rsidDel="00000000" w:rsidR="00000000" w:rsidRPr="00000000">
                <w:rPr>
                  <w:rFonts w:ascii="Consolas" w:cs="Consolas" w:eastAsia="Consolas" w:hAnsi="Consolas"/>
                  <w:sz w:val="20"/>
                  <w:szCs w:val="20"/>
                  <w:rtl w:val="0"/>
                </w:rPr>
                <w:delText xml:space="preserve"> [E)DNOSC6]</w:delText>
                <w:br w:type="textWrapping"/>
              </w:r>
              <w:r w:rsidDel="00000000" w:rsidR="00000000" w:rsidRPr="00000000">
                <w:rPr>
                  <w:rFonts w:ascii="Consolas" w:cs="Consolas" w:eastAsia="Consolas" w:hAnsi="Consolas"/>
                  <w:i w:val="1"/>
                  <w:color w:val="ff0000"/>
                  <w:sz w:val="20"/>
                  <w:szCs w:val="20"/>
                  <w:u w:val="single"/>
                  <w:rtl w:val="0"/>
                </w:rPr>
                <w:delText xml:space="preserve">@266</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~Yes?~</w:delText>
              </w:r>
              <w:r w:rsidDel="00000000" w:rsidR="00000000" w:rsidRPr="00000000">
                <w:rPr>
                  <w:rFonts w:ascii="Consolas" w:cs="Consolas" w:eastAsia="Consolas" w:hAnsi="Consolas"/>
                  <w:sz w:val="20"/>
                  <w:szCs w:val="20"/>
                  <w:rtl w:val="0"/>
                </w:rPr>
                <w:delText xml:space="preserve"> [E)DNOSC7]</w:delText>
                <w:br w:type="textWrapping"/>
                <w:br w:type="textWrapping"/>
              </w:r>
              <w:r w:rsidDel="00000000" w:rsidR="00000000" w:rsidRPr="00000000">
                <w:rPr>
                  <w:rFonts w:ascii="Consolas" w:cs="Consolas" w:eastAsia="Consolas" w:hAnsi="Consolas"/>
                  <w:i w:val="1"/>
                  <w:color w:val="ff0000"/>
                  <w:sz w:val="20"/>
                  <w:szCs w:val="20"/>
                  <w:u w:val="single"/>
                  <w:rtl w:val="0"/>
                </w:rPr>
                <w:delText xml:space="preserve">@270</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~Immediately!~</w:delText>
              </w:r>
              <w:r w:rsidDel="00000000" w:rsidR="00000000" w:rsidRPr="00000000">
                <w:rPr>
                  <w:rFonts w:ascii="Consolas" w:cs="Consolas" w:eastAsia="Consolas" w:hAnsi="Consolas"/>
                  <w:sz w:val="20"/>
                  <w:szCs w:val="20"/>
                  <w:rtl w:val="0"/>
                </w:rPr>
                <w:delText xml:space="preserve"> [E)DNOSA1]</w:delText>
                <w:br w:type="textWrapping"/>
              </w:r>
              <w:r w:rsidDel="00000000" w:rsidR="00000000" w:rsidRPr="00000000">
                <w:rPr>
                  <w:rFonts w:ascii="Consolas" w:cs="Consolas" w:eastAsia="Consolas" w:hAnsi="Consolas"/>
                  <w:i w:val="1"/>
                  <w:color w:val="ff0000"/>
                  <w:sz w:val="20"/>
                  <w:szCs w:val="20"/>
                  <w:u w:val="single"/>
                  <w:rtl w:val="0"/>
                </w:rPr>
                <w:delText xml:space="preserve">@271</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~Here?~</w:delText>
              </w:r>
              <w:r w:rsidDel="00000000" w:rsidR="00000000" w:rsidRPr="00000000">
                <w:rPr>
                  <w:rFonts w:ascii="Consolas" w:cs="Consolas" w:eastAsia="Consolas" w:hAnsi="Consolas"/>
                  <w:sz w:val="20"/>
                  <w:szCs w:val="20"/>
                  <w:rtl w:val="0"/>
                </w:rPr>
                <w:delText xml:space="preserve"> [E)DNOSA2]</w:delText>
                <w:br w:type="textWrapping"/>
              </w:r>
              <w:r w:rsidDel="00000000" w:rsidR="00000000" w:rsidRPr="00000000">
                <w:rPr>
                  <w:rFonts w:ascii="Consolas" w:cs="Consolas" w:eastAsia="Consolas" w:hAnsi="Consolas"/>
                  <w:i w:val="1"/>
                  <w:color w:val="ff0000"/>
                  <w:sz w:val="20"/>
                  <w:szCs w:val="20"/>
                  <w:u w:val="single"/>
                  <w:rtl w:val="0"/>
                </w:rPr>
                <w:delText xml:space="preserve">@272</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~I'll take care of it.~</w:delText>
              </w:r>
              <w:r w:rsidDel="00000000" w:rsidR="00000000" w:rsidRPr="00000000">
                <w:rPr>
                  <w:rFonts w:ascii="Consolas" w:cs="Consolas" w:eastAsia="Consolas" w:hAnsi="Consolas"/>
                  <w:sz w:val="20"/>
                  <w:szCs w:val="20"/>
                  <w:rtl w:val="0"/>
                </w:rPr>
                <w:delText xml:space="preserve"> [E)DNOSA3]</w:delText>
                <w:br w:type="textWrapping"/>
              </w:r>
              <w:r w:rsidDel="00000000" w:rsidR="00000000" w:rsidRPr="00000000">
                <w:rPr>
                  <w:rFonts w:ascii="Consolas" w:cs="Consolas" w:eastAsia="Consolas" w:hAnsi="Consolas"/>
                  <w:i w:val="1"/>
                  <w:color w:val="ff0000"/>
                  <w:sz w:val="20"/>
                  <w:szCs w:val="20"/>
                  <w:u w:val="single"/>
                  <w:rtl w:val="0"/>
                </w:rPr>
                <w:delText xml:space="preserve">@273</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~All right.~</w:delText>
              </w:r>
              <w:r w:rsidDel="00000000" w:rsidR="00000000" w:rsidRPr="00000000">
                <w:rPr>
                  <w:rFonts w:ascii="Consolas" w:cs="Consolas" w:eastAsia="Consolas" w:hAnsi="Consolas"/>
                  <w:sz w:val="20"/>
                  <w:szCs w:val="20"/>
                  <w:rtl w:val="0"/>
                </w:rPr>
                <w:delText xml:space="preserve"> [E)DNOSA4]</w:delText>
                <w:br w:type="textWrapping"/>
              </w:r>
              <w:r w:rsidDel="00000000" w:rsidR="00000000" w:rsidRPr="00000000">
                <w:rPr>
                  <w:rFonts w:ascii="Consolas" w:cs="Consolas" w:eastAsia="Consolas" w:hAnsi="Consolas"/>
                  <w:i w:val="1"/>
                  <w:color w:val="ff0000"/>
                  <w:sz w:val="20"/>
                  <w:szCs w:val="20"/>
                  <w:u w:val="single"/>
                  <w:rtl w:val="0"/>
                </w:rPr>
                <w:delText xml:space="preserve">@274</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~Well and good.~</w:delText>
              </w:r>
              <w:r w:rsidDel="00000000" w:rsidR="00000000" w:rsidRPr="00000000">
                <w:rPr>
                  <w:rFonts w:ascii="Consolas" w:cs="Consolas" w:eastAsia="Consolas" w:hAnsi="Consolas"/>
                  <w:sz w:val="20"/>
                  <w:szCs w:val="20"/>
                  <w:rtl w:val="0"/>
                </w:rPr>
                <w:delText xml:space="preserve"> [E)DNOSA5]</w:delText>
                <w:br w:type="textWrapping"/>
              </w:r>
              <w:r w:rsidDel="00000000" w:rsidR="00000000" w:rsidRPr="00000000">
                <w:rPr>
                  <w:rFonts w:ascii="Consolas" w:cs="Consolas" w:eastAsia="Consolas" w:hAnsi="Consolas"/>
                  <w:i w:val="1"/>
                  <w:color w:val="ff0000"/>
                  <w:sz w:val="20"/>
                  <w:szCs w:val="20"/>
                  <w:u w:val="single"/>
                  <w:rtl w:val="0"/>
                </w:rPr>
                <w:delText xml:space="preserve">@275</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~I'll do my best.~</w:delText>
              </w:r>
              <w:r w:rsidDel="00000000" w:rsidR="00000000" w:rsidRPr="00000000">
                <w:rPr>
                  <w:rFonts w:ascii="Consolas" w:cs="Consolas" w:eastAsia="Consolas" w:hAnsi="Consolas"/>
                  <w:sz w:val="20"/>
                  <w:szCs w:val="20"/>
                  <w:rtl w:val="0"/>
                </w:rPr>
                <w:delText xml:space="preserve"> [E)DNOSA6]</w:delText>
                <w:br w:type="textWrapping"/>
              </w:r>
              <w:r w:rsidDel="00000000" w:rsidR="00000000" w:rsidRPr="00000000">
                <w:rPr>
                  <w:rFonts w:ascii="Consolas" w:cs="Consolas" w:eastAsia="Consolas" w:hAnsi="Consolas"/>
                  <w:i w:val="1"/>
                  <w:color w:val="ff0000"/>
                  <w:sz w:val="20"/>
                  <w:szCs w:val="20"/>
                  <w:u w:val="single"/>
                  <w:rtl w:val="0"/>
                </w:rPr>
                <w:delText xml:space="preserve">@276</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~With all haste.~</w:delText>
              </w:r>
              <w:r w:rsidDel="00000000" w:rsidR="00000000" w:rsidRPr="00000000">
                <w:rPr>
                  <w:rFonts w:ascii="Consolas" w:cs="Consolas" w:eastAsia="Consolas" w:hAnsi="Consolas"/>
                  <w:sz w:val="20"/>
                  <w:szCs w:val="20"/>
                  <w:rtl w:val="0"/>
                </w:rPr>
                <w:delText xml:space="preserve"> [E)DNOSA7]</w:delText>
                <w:br w:type="textWrapping"/>
                <w:br w:type="textWrapping"/>
              </w:r>
              <w:r w:rsidDel="00000000" w:rsidR="00000000" w:rsidRPr="00000000">
                <w:rPr>
                  <w:rFonts w:ascii="Consolas" w:cs="Consolas" w:eastAsia="Consolas" w:hAnsi="Consolas"/>
                  <w:i w:val="1"/>
                  <w:color w:val="ff0000"/>
                  <w:sz w:val="20"/>
                  <w:szCs w:val="20"/>
                  <w:u w:val="single"/>
                  <w:rtl w:val="0"/>
                </w:rPr>
                <w:delText xml:space="preserve">@280</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~A subtlety isn't your best quality.~</w:delText>
              </w:r>
              <w:r w:rsidDel="00000000" w:rsidR="00000000" w:rsidRPr="00000000">
                <w:rPr>
                  <w:rFonts w:ascii="Consolas" w:cs="Consolas" w:eastAsia="Consolas" w:hAnsi="Consolas"/>
                  <w:sz w:val="20"/>
                  <w:szCs w:val="20"/>
                  <w:rtl w:val="0"/>
                </w:rPr>
                <w:delText xml:space="preserve"> [E)DNOSR1]</w:delText>
                <w:br w:type="textWrapping"/>
              </w:r>
              <w:r w:rsidDel="00000000" w:rsidR="00000000" w:rsidRPr="00000000">
                <w:rPr>
                  <w:rFonts w:ascii="Consolas" w:cs="Consolas" w:eastAsia="Consolas" w:hAnsi="Consolas"/>
                  <w:i w:val="1"/>
                  <w:color w:val="ff0000"/>
                  <w:sz w:val="20"/>
                  <w:szCs w:val="20"/>
                  <w:u w:val="single"/>
                  <w:rtl w:val="0"/>
                </w:rPr>
                <w:delText xml:space="preserve">@281</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~If I write a story about our adventures, I'm leaving out this part.~</w:delText>
              </w:r>
              <w:r w:rsidDel="00000000" w:rsidR="00000000" w:rsidRPr="00000000">
                <w:rPr>
                  <w:rFonts w:ascii="Consolas" w:cs="Consolas" w:eastAsia="Consolas" w:hAnsi="Consolas"/>
                  <w:sz w:val="20"/>
                  <w:szCs w:val="20"/>
                  <w:rtl w:val="0"/>
                </w:rPr>
                <w:delText xml:space="preserve"> [E)DNOSR2]</w:delText>
                <w:br w:type="textWrapping"/>
              </w:r>
              <w:r w:rsidDel="00000000" w:rsidR="00000000" w:rsidRPr="00000000">
                <w:rPr>
                  <w:rFonts w:ascii="Consolas" w:cs="Consolas" w:eastAsia="Consolas" w:hAnsi="Consolas"/>
                  <w:i w:val="1"/>
                  <w:color w:val="ff0000"/>
                  <w:sz w:val="20"/>
                  <w:szCs w:val="20"/>
                  <w:u w:val="single"/>
                  <w:rtl w:val="0"/>
                </w:rPr>
                <w:delText xml:space="preserve">@282</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~Look, I'm listening, all right.~</w:delText>
              </w:r>
              <w:r w:rsidDel="00000000" w:rsidR="00000000" w:rsidRPr="00000000">
                <w:rPr>
                  <w:rFonts w:ascii="Consolas" w:cs="Consolas" w:eastAsia="Consolas" w:hAnsi="Consolas"/>
                  <w:sz w:val="20"/>
                  <w:szCs w:val="20"/>
                  <w:rtl w:val="0"/>
                </w:rPr>
                <w:delText xml:space="preserve"> [E)DNOSR3]</w:delText>
                <w:br w:type="textWrapping"/>
              </w:r>
              <w:r w:rsidDel="00000000" w:rsidR="00000000" w:rsidRPr="00000000">
                <w:rPr>
                  <w:rFonts w:ascii="Consolas" w:cs="Consolas" w:eastAsia="Consolas" w:hAnsi="Consolas"/>
                  <w:i w:val="1"/>
                  <w:color w:val="ff0000"/>
                  <w:sz w:val="20"/>
                  <w:szCs w:val="20"/>
                  <w:u w:val="single"/>
                  <w:rtl w:val="0"/>
                </w:rPr>
                <w:delText xml:space="preserve">@283</w:delText>
              </w:r>
              <w:r w:rsidDel="00000000" w:rsidR="00000000" w:rsidRPr="00000000">
                <w:rPr>
                  <w:rFonts w:ascii="Consolas" w:cs="Consolas" w:eastAsia="Consolas" w:hAnsi="Consolas"/>
                  <w:sz w:val="20"/>
                  <w:szCs w:val="20"/>
                  <w:rtl w:val="0"/>
                </w:rPr>
                <w:delText xml:space="preserve">    = </w:delText>
              </w:r>
              <w:r w:rsidDel="00000000" w:rsidR="00000000" w:rsidRPr="00000000">
                <w:rPr>
                  <w:rFonts w:ascii="Consolas" w:cs="Consolas" w:eastAsia="Consolas" w:hAnsi="Consolas"/>
                  <w:color w:val="808080"/>
                  <w:sz w:val="20"/>
                  <w:szCs w:val="20"/>
                  <w:rtl w:val="0"/>
                </w:rPr>
                <w:delText xml:space="preserve">~You are making me mad on so many levels right now.~</w:delText>
              </w:r>
              <w:r w:rsidDel="00000000" w:rsidR="00000000" w:rsidRPr="00000000">
                <w:rPr>
                  <w:rFonts w:ascii="Consolas" w:cs="Consolas" w:eastAsia="Consolas" w:hAnsi="Consolas"/>
                  <w:sz w:val="20"/>
                  <w:szCs w:val="20"/>
                  <w:rtl w:val="0"/>
                </w:rPr>
                <w:delText xml:space="preserve"> [E)DNOSR4]</w:delText>
                <w:br w:type="textWrapping"/>
                <w:br w:type="textWrapping"/>
              </w:r>
              <w:r w:rsidDel="00000000" w:rsidR="00000000" w:rsidRPr="00000000">
                <w:rPr>
                  <w:rFonts w:ascii="Consolas" w:cs="Consolas" w:eastAsia="Consolas" w:hAnsi="Consolas"/>
                  <w:i w:val="1"/>
                  <w:color w:val="ff0000"/>
                  <w:sz w:val="20"/>
                  <w:szCs w:val="20"/>
                  <w:u w:val="single"/>
                  <w:rtl w:val="0"/>
                </w:rPr>
                <w:delText xml:space="preserve">@290</w:delText>
              </w:r>
              <w:r w:rsidDel="00000000" w:rsidR="00000000" w:rsidRPr="00000000">
                <w:rPr>
                  <w:rFonts w:ascii="Consolas" w:cs="Consolas" w:eastAsia="Consolas" w:hAnsi="Consolas"/>
                  <w:sz w:val="20"/>
                  <w:szCs w:val="20"/>
                  <w:rtl w:val="0"/>
                </w:rPr>
                <w:delText xml:space="preserve"> </w:delText>
              </w:r>
            </w:del>
            <w:r w:rsidDel="00000000" w:rsidR="00000000" w:rsidRPr="00000000">
              <w:rPr>
                <w:rFonts w:ascii="Consolas" w:cs="Consolas" w:eastAsia="Consolas" w:hAnsi="Consolas"/>
                <w:sz w:val="20"/>
                <w:szCs w:val="20"/>
                <w:rtl w:val="0"/>
              </w:rPr>
              <w:t xml:space="preserve">   = </w:t>
            </w:r>
            <w:r w:rsidDel="00000000" w:rsidR="00000000" w:rsidRPr="00000000">
              <w:rPr>
                <w:rFonts w:ascii="Consolas" w:cs="Consolas" w:eastAsia="Consolas" w:hAnsi="Consolas"/>
                <w:color w:val="808080"/>
                <w:sz w:val="20"/>
                <w:szCs w:val="20"/>
                <w:rtl w:val="0"/>
              </w:rPr>
              <w:t xml:space="preserve">~May your final journey be a peaceful one.~</w:t>
            </w:r>
            <w:r w:rsidDel="00000000" w:rsidR="00000000" w:rsidRPr="00000000">
              <w:rPr>
                <w:rFonts w:ascii="Consolas" w:cs="Consolas" w:eastAsia="Consolas" w:hAnsi="Consolas"/>
                <w:sz w:val="20"/>
                <w:szCs w:val="20"/>
                <w:rtl w:val="0"/>
              </w:rPr>
              <w:t xml:space="preserve"> [E)DNORD2]</w:t>
            </w:r>
            <w:ins w:author="TheBramblepaw" w:id="57" w:date="2015-10-30T08:26:40Z">
              <w:r w:rsidDel="00000000" w:rsidR="00000000" w:rsidRPr="00000000">
                <w:rPr>
                  <w:rFonts w:ascii="Consolas" w:cs="Consolas" w:eastAsia="Consolas" w:hAnsi="Consolas"/>
                  <w:color w:val="ff0000"/>
                  <w:sz w:val="20"/>
                  <w:szCs w:val="20"/>
                  <w:u w:val="single"/>
                  <w:rtl w:val="0"/>
                  <w:rPrChange w:author="TheBramblepaw" w:id="59" w:date="2015-10-30T08:26:40Z">
                    <w:rPr>
                      <w:rFonts w:ascii="Consolas" w:cs="Consolas" w:eastAsia="Consolas" w:hAnsi="Consolas"/>
                      <w:sz w:val="20"/>
                      <w:szCs w:val="20"/>
                    </w:rPr>
                  </w:rPrChange>
                </w:rPr>
                <w:t xml:space="preserve">@100</w:t>
              </w:r>
              <w:r w:rsidDel="00000000" w:rsidR="00000000" w:rsidRPr="00000000">
                <w:rPr>
                  <w:rFonts w:ascii="Consolas" w:cs="Consolas" w:eastAsia="Consolas" w:hAnsi="Consolas"/>
                  <w:sz w:val="20"/>
                  <w:szCs w:val="20"/>
                  <w:rtl w:val="0"/>
                  <w:rPrChange w:author="TheBramblepaw" w:id="59" w:date="2015-10-30T08:26:40Z">
                    <w:rPr>
                      <w:rFonts w:ascii="Consolas" w:cs="Consolas" w:eastAsia="Consolas" w:hAnsi="Consolas"/>
                      <w:sz w:val="20"/>
                      <w:szCs w:val="20"/>
                    </w:rPr>
                  </w:rPrChange>
                </w:rPr>
                <w:t xml:space="preserve">    = </w:t>
              </w:r>
              <w:r w:rsidDel="00000000" w:rsidR="00000000" w:rsidRPr="00000000">
                <w:rPr>
                  <w:rFonts w:ascii="Consolas" w:cs="Consolas" w:eastAsia="Consolas" w:hAnsi="Consolas"/>
                  <w:color w:val="808080"/>
                  <w:sz w:val="20"/>
                  <w:szCs w:val="20"/>
                  <w:rtl w:val="0"/>
                  <w:rPrChange w:author="TheBramblepaw" w:id="59" w:date="2015-10-30T08:26:40Z">
                    <w:rPr>
                      <w:rFonts w:ascii="Consolas" w:cs="Consolas" w:eastAsia="Consolas" w:hAnsi="Consolas"/>
                      <w:sz w:val="20"/>
                      <w:szCs w:val="20"/>
                    </w:rPr>
                  </w:rPrChange>
                </w:rPr>
                <w:t xml:space="preserve">~When asked about her past, Thea Branden has little to say. She claims she's a clean slate.~</w:t>
              </w:r>
              <w:r w:rsidDel="00000000" w:rsidR="00000000" w:rsidRPr="00000000">
                <w:rPr>
                  <w:rFonts w:ascii="Consolas" w:cs="Consolas" w:eastAsia="Consolas" w:hAnsi="Consolas"/>
                  <w:sz w:val="20"/>
                  <w:szCs w:val="20"/>
                  <w:rtl w:val="0"/>
                  <w:rPrChange w:author="TheBramblepaw" w:id="59" w:date="2015-10-30T08:26:40Z">
                    <w:rPr>
                      <w:rFonts w:ascii="Consolas" w:cs="Consolas" w:eastAsia="Consolas" w:hAnsi="Consolas"/>
                      <w:sz w:val="20"/>
                      <w:szCs w:val="20"/>
                    </w:rPr>
                  </w:rPrChange>
                </w:rPr>
                <w:br w:type="textWrapping"/>
              </w:r>
              <w:r w:rsidDel="00000000" w:rsidR="00000000" w:rsidRPr="00000000">
                <w:rPr>
                  <w:rFonts w:ascii="Consolas" w:cs="Consolas" w:eastAsia="Consolas" w:hAnsi="Consolas"/>
                  <w:color w:val="ff0000"/>
                  <w:sz w:val="20"/>
                  <w:szCs w:val="20"/>
                  <w:u w:val="single"/>
                  <w:rtl w:val="0"/>
                  <w:rPrChange w:author="TheBramblepaw" w:id="59" w:date="2015-10-30T08:26:40Z">
                    <w:rPr>
                      <w:rFonts w:ascii="Consolas" w:cs="Consolas" w:eastAsia="Consolas" w:hAnsi="Consolas"/>
                      <w:sz w:val="20"/>
                      <w:szCs w:val="20"/>
                    </w:rPr>
                  </w:rPrChange>
                </w:rPr>
                <w:t xml:space="preserve">@101</w:t>
              </w:r>
              <w:r w:rsidDel="00000000" w:rsidR="00000000" w:rsidRPr="00000000">
                <w:rPr>
                  <w:rFonts w:ascii="Consolas" w:cs="Consolas" w:eastAsia="Consolas" w:hAnsi="Consolas"/>
                  <w:sz w:val="20"/>
                  <w:szCs w:val="20"/>
                  <w:rtl w:val="0"/>
                  <w:rPrChange w:author="TheBramblepaw" w:id="59" w:date="2015-10-30T08:26:40Z">
                    <w:rPr>
                      <w:rFonts w:ascii="Consolas" w:cs="Consolas" w:eastAsia="Consolas" w:hAnsi="Consolas"/>
                      <w:sz w:val="20"/>
                      <w:szCs w:val="20"/>
                    </w:rPr>
                  </w:rPrChange>
                </w:rPr>
                <w:t xml:space="preserve">    = </w:t>
              </w:r>
              <w:r w:rsidDel="00000000" w:rsidR="00000000" w:rsidRPr="00000000">
                <w:rPr>
                  <w:rFonts w:ascii="Consolas" w:cs="Consolas" w:eastAsia="Consolas" w:hAnsi="Consolas"/>
                  <w:color w:val="808080"/>
                  <w:sz w:val="20"/>
                  <w:szCs w:val="20"/>
                  <w:rtl w:val="0"/>
                  <w:rPrChange w:author="TheBramblepaw" w:id="59" w:date="2015-10-30T08:26:40Z">
                    <w:rPr>
                      <w:rFonts w:ascii="Consolas" w:cs="Consolas" w:eastAsia="Consolas" w:hAnsi="Consolas"/>
                      <w:sz w:val="20"/>
                      <w:szCs w:val="20"/>
                    </w:rPr>
                  </w:rPrChange>
                </w:rPr>
                <w:t xml:space="preserve">~Thea Branden~</w:t>
              </w:r>
              <w:r w:rsidDel="00000000" w:rsidR="00000000" w:rsidRPr="00000000">
                <w:rPr>
                  <w:rFonts w:ascii="Consolas" w:cs="Consolas" w:eastAsia="Consolas" w:hAnsi="Consolas"/>
                  <w:sz w:val="20"/>
                  <w:szCs w:val="20"/>
                  <w:rtl w:val="0"/>
                  <w:rPrChange w:author="TheBramblepaw" w:id="59" w:date="2015-10-30T08:26:40Z">
                    <w:rPr>
                      <w:rFonts w:ascii="Consolas" w:cs="Consolas" w:eastAsia="Consolas" w:hAnsi="Consolas"/>
                      <w:sz w:val="20"/>
                      <w:szCs w:val="20"/>
                    </w:rPr>
                  </w:rPrChange>
                </w:rPr>
                <w:br w:type="textWrapping"/>
              </w:r>
              <w:r w:rsidDel="00000000" w:rsidR="00000000" w:rsidRPr="00000000">
                <w:rPr>
                  <w:rFonts w:ascii="Consolas" w:cs="Consolas" w:eastAsia="Consolas" w:hAnsi="Consolas"/>
                  <w:color w:val="ff0000"/>
                  <w:sz w:val="20"/>
                  <w:szCs w:val="20"/>
                  <w:u w:val="single"/>
                  <w:rtl w:val="0"/>
                  <w:rPrChange w:author="TheBramblepaw" w:id="59" w:date="2015-10-30T08:26:40Z">
                    <w:rPr>
                      <w:rFonts w:ascii="Consolas" w:cs="Consolas" w:eastAsia="Consolas" w:hAnsi="Consolas"/>
                      <w:sz w:val="20"/>
                      <w:szCs w:val="20"/>
                    </w:rPr>
                  </w:rPrChange>
                </w:rPr>
                <w:t xml:space="preserve">@102</w:t>
              </w:r>
              <w:r w:rsidDel="00000000" w:rsidR="00000000" w:rsidRPr="00000000">
                <w:rPr>
                  <w:rFonts w:ascii="Consolas" w:cs="Consolas" w:eastAsia="Consolas" w:hAnsi="Consolas"/>
                  <w:sz w:val="20"/>
                  <w:szCs w:val="20"/>
                  <w:rtl w:val="0"/>
                  <w:rPrChange w:author="TheBramblepaw" w:id="59" w:date="2015-10-30T08:26:40Z">
                    <w:rPr>
                      <w:rFonts w:ascii="Consolas" w:cs="Consolas" w:eastAsia="Consolas" w:hAnsi="Consolas"/>
                      <w:sz w:val="20"/>
                      <w:szCs w:val="20"/>
                    </w:rPr>
                  </w:rPrChange>
                </w:rPr>
                <w:t xml:space="preserve">    = </w:t>
              </w:r>
              <w:r w:rsidDel="00000000" w:rsidR="00000000" w:rsidRPr="00000000">
                <w:rPr>
                  <w:rFonts w:ascii="Consolas" w:cs="Consolas" w:eastAsia="Consolas" w:hAnsi="Consolas"/>
                  <w:color w:val="808080"/>
                  <w:sz w:val="20"/>
                  <w:szCs w:val="20"/>
                  <w:rtl w:val="0"/>
                  <w:rPrChange w:author="TheBramblepaw" w:id="59" w:date="2015-10-30T08:26:40Z">
                    <w:rPr>
                      <w:rFonts w:ascii="Consolas" w:cs="Consolas" w:eastAsia="Consolas" w:hAnsi="Consolas"/>
                      <w:sz w:val="20"/>
                      <w:szCs w:val="20"/>
                    </w:rPr>
                  </w:rPrChange>
                </w:rPr>
                <w:t xml:space="preserve">~Thea Branden~</w:t>
              </w:r>
            </w:ins>
            <w:r w:rsidDel="00000000" w:rsidR="00000000" w:rsidRPr="00000000">
              <w:rPr>
                <w:rtl w:val="0"/>
              </w:rPr>
            </w:r>
          </w:p>
        </w:tc>
      </w:tr>
    </w:tbl>
    <w:p w:rsidR="00000000" w:rsidDel="00000000" w:rsidP="00000000" w:rsidRDefault="00000000" w:rsidRPr="00000000">
      <w:pPr>
        <w:pStyle w:val="Heading1"/>
        <w:contextualSpacing w:val="0"/>
      </w:pPr>
      <w:bookmarkStart w:colFirst="0" w:colLast="0" w:name="h.2muu53va91tb" w:id="40"/>
      <w:bookmarkEnd w:id="40"/>
      <w:r w:rsidDel="00000000" w:rsidR="00000000" w:rsidRPr="00000000">
        <w:rPr>
          <w:rtl w:val="0"/>
        </w:rPr>
        <w:t xml:space="preserve">Conclusion</w:t>
      </w:r>
    </w:p>
    <w:p w:rsidR="00000000" w:rsidDel="00000000" w:rsidP="00000000" w:rsidRDefault="00000000" w:rsidRPr="00000000">
      <w:pPr>
        <w:contextualSpacing w:val="0"/>
      </w:pPr>
      <w:r w:rsidDel="00000000" w:rsidR="00000000" w:rsidRPr="00000000">
        <w:rPr>
          <w:rtl w:val="0"/>
        </w:rPr>
        <w:t xml:space="preserve">That’s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You should now be able to install your mod by copying everything to </w:t>
      </w:r>
      <w:r w:rsidDel="00000000" w:rsidR="00000000" w:rsidRPr="00000000">
        <w:rPr>
          <w:b w:val="1"/>
          <w:i w:val="1"/>
          <w:rtl w:val="0"/>
        </w:rPr>
        <w:t xml:space="preserve">Baldur’s Gate/Data/00764/</w:t>
      </w:r>
      <w:r w:rsidDel="00000000" w:rsidR="00000000" w:rsidRPr="00000000">
        <w:rPr>
          <w:rtl w:val="0"/>
        </w:rPr>
        <w:t xml:space="preserve"> and running </w:t>
      </w:r>
      <w:r w:rsidDel="00000000" w:rsidR="00000000" w:rsidRPr="00000000">
        <w:rPr>
          <w:b w:val="1"/>
          <w:i w:val="1"/>
          <w:rtl w:val="0"/>
        </w:rPr>
        <w:t xml:space="preserve">Setup-TheaNPC.exe</w:t>
      </w:r>
      <w:r w:rsidDel="00000000" w:rsidR="00000000" w:rsidRPr="00000000">
        <w:rPr>
          <w:rtl w:val="0"/>
        </w:rPr>
      </w:r>
    </w:p>
    <w:p w:rsidR="00000000" w:rsidDel="00000000" w:rsidP="00000000" w:rsidRDefault="00000000" w:rsidRPr="00000000">
      <w:pPr>
        <w:pStyle w:val="Heading1"/>
        <w:contextualSpacing w:val="0"/>
      </w:pPr>
      <w:bookmarkStart w:colFirst="0" w:colLast="0" w:name="h.av8oy796vc8" w:id="41"/>
      <w:bookmarkEnd w:id="41"/>
      <w:r w:rsidDel="00000000" w:rsidR="00000000" w:rsidRPr="00000000">
        <w:rPr>
          <w:rtl w:val="0"/>
        </w:rPr>
        <w:t xml:space="preserve">Appendix I: </w:t>
      </w:r>
      <w:r w:rsidDel="00000000" w:rsidR="00000000" w:rsidRPr="00000000">
        <w:rPr>
          <w:rtl w:val="0"/>
        </w:rPr>
        <w:t xml:space="preserve">Helpful Links</w:t>
      </w:r>
    </w:p>
    <w:p w:rsidR="00000000" w:rsidDel="00000000" w:rsidP="00000000" w:rsidRDefault="00000000" w:rsidRPr="00000000">
      <w:pPr>
        <w:numPr>
          <w:ilvl w:val="0"/>
          <w:numId w:val="13"/>
        </w:numPr>
        <w:ind w:left="720" w:hanging="360"/>
        <w:contextualSpacing w:val="1"/>
        <w:rPr>
          <w:u w:val="none"/>
        </w:rPr>
      </w:pPr>
      <w:hyperlink r:id="rId24">
        <w:r w:rsidDel="00000000" w:rsidR="00000000" w:rsidRPr="00000000">
          <w:rPr>
            <w:color w:val="1155cc"/>
            <w:u w:val="single"/>
            <w:rtl w:val="0"/>
          </w:rPr>
          <w:t xml:space="preserve">IESDP</w:t>
        </w:r>
      </w:hyperlink>
      <w:r w:rsidDel="00000000" w:rsidR="00000000" w:rsidRPr="00000000">
        <w:rPr>
          <w:rtl w:val="0"/>
        </w:rPr>
        <w:t xml:space="preserve"> - Infinity Engine Structures Description Project</w:t>
      </w:r>
    </w:p>
    <w:p w:rsidR="00000000" w:rsidDel="00000000" w:rsidP="00000000" w:rsidRDefault="00000000" w:rsidRPr="00000000">
      <w:pPr>
        <w:numPr>
          <w:ilvl w:val="1"/>
          <w:numId w:val="13"/>
        </w:numPr>
        <w:ind w:left="1440" w:hanging="360"/>
        <w:contextualSpacing w:val="1"/>
        <w:rPr>
          <w:u w:val="none"/>
        </w:rPr>
      </w:pPr>
      <w:hyperlink r:id="rId25">
        <w:r w:rsidDel="00000000" w:rsidR="00000000" w:rsidRPr="00000000">
          <w:rPr>
            <w:color w:val="1155cc"/>
            <w:u w:val="single"/>
            <w:rtl w:val="0"/>
          </w:rPr>
          <w:t xml:space="preserve">File Formats</w:t>
        </w:r>
      </w:hyperlink>
      <w:r w:rsidDel="00000000" w:rsidR="00000000" w:rsidRPr="00000000">
        <w:rPr>
          <w:rtl w:val="0"/>
        </w:rPr>
      </w:r>
    </w:p>
    <w:p w:rsidR="00000000" w:rsidDel="00000000" w:rsidP="00000000" w:rsidRDefault="00000000" w:rsidRPr="00000000">
      <w:pPr>
        <w:numPr>
          <w:ilvl w:val="1"/>
          <w:numId w:val="13"/>
        </w:numPr>
        <w:ind w:left="1440" w:hanging="360"/>
        <w:contextualSpacing w:val="1"/>
        <w:rPr>
          <w:u w:val="none"/>
        </w:rPr>
      </w:pPr>
      <w:hyperlink r:id="rId26">
        <w:r w:rsidDel="00000000" w:rsidR="00000000" w:rsidRPr="00000000">
          <w:rPr>
            <w:color w:val="1155cc"/>
            <w:u w:val="single"/>
            <w:rtl w:val="0"/>
          </w:rPr>
          <w:t xml:space="preserve">Effect Codes</w:t>
        </w:r>
      </w:hyperlink>
      <w:r w:rsidDel="00000000" w:rsidR="00000000" w:rsidRPr="00000000">
        <w:rPr>
          <w:rtl w:val="0"/>
        </w:rPr>
        <w:t xml:space="preserve"> (lists all effects that can be added to items, …)</w:t>
      </w:r>
    </w:p>
    <w:p w:rsidR="00000000" w:rsidDel="00000000" w:rsidP="00000000" w:rsidRDefault="00000000" w:rsidRPr="00000000">
      <w:pPr>
        <w:numPr>
          <w:ilvl w:val="1"/>
          <w:numId w:val="13"/>
        </w:numPr>
        <w:ind w:left="1440" w:hanging="360"/>
        <w:contextualSpacing w:val="1"/>
        <w:rPr>
          <w:u w:val="none"/>
        </w:rPr>
      </w:pPr>
      <w:hyperlink r:id="rId27">
        <w:r w:rsidDel="00000000" w:rsidR="00000000" w:rsidRPr="00000000">
          <w:rPr>
            <w:color w:val="1155cc"/>
            <w:u w:val="single"/>
            <w:rtl w:val="0"/>
          </w:rPr>
          <w:t xml:space="preserve">Script Triggers</w:t>
        </w:r>
      </w:hyperlink>
      <w:r w:rsidDel="00000000" w:rsidR="00000000" w:rsidRPr="00000000">
        <w:rPr>
          <w:rtl w:val="0"/>
        </w:rPr>
        <w:t xml:space="preserve"> (lists all triggers that can be used in dialogs &amp; scripts)</w:t>
      </w:r>
    </w:p>
    <w:p w:rsidR="00000000" w:rsidDel="00000000" w:rsidP="00000000" w:rsidRDefault="00000000" w:rsidRPr="00000000">
      <w:pPr>
        <w:numPr>
          <w:ilvl w:val="1"/>
          <w:numId w:val="13"/>
        </w:numPr>
        <w:ind w:left="1440" w:hanging="360"/>
        <w:contextualSpacing w:val="1"/>
        <w:rPr>
          <w:u w:val="none"/>
        </w:rPr>
      </w:pPr>
      <w:hyperlink r:id="rId28">
        <w:r w:rsidDel="00000000" w:rsidR="00000000" w:rsidRPr="00000000">
          <w:rPr>
            <w:color w:val="1155cc"/>
            <w:u w:val="single"/>
            <w:rtl w:val="0"/>
          </w:rPr>
          <w:t xml:space="preserve">Script Actions</w:t>
        </w:r>
      </w:hyperlink>
      <w:r w:rsidDel="00000000" w:rsidR="00000000" w:rsidRPr="00000000">
        <w:rPr>
          <w:rtl w:val="0"/>
        </w:rPr>
        <w:t xml:space="preserve"> (lists all actions that can be used in dialogs &amp; scripts)</w:t>
      </w:r>
    </w:p>
    <w:p w:rsidR="00000000" w:rsidDel="00000000" w:rsidP="00000000" w:rsidRDefault="00000000" w:rsidRPr="00000000">
      <w:pPr>
        <w:numPr>
          <w:ilvl w:val="1"/>
          <w:numId w:val="13"/>
        </w:numPr>
        <w:ind w:left="1440" w:hanging="360"/>
        <w:contextualSpacing w:val="1"/>
        <w:rPr>
          <w:u w:val="none"/>
        </w:rPr>
      </w:pPr>
      <w:hyperlink r:id="rId29">
        <w:r w:rsidDel="00000000" w:rsidR="00000000" w:rsidRPr="00000000">
          <w:rPr>
            <w:color w:val="1155cc"/>
            <w:u w:val="single"/>
            <w:rtl w:val="0"/>
          </w:rPr>
          <w:t xml:space="preserve">Script Identifiers</w:t>
        </w:r>
      </w:hyperlink>
      <w:r w:rsidDel="00000000" w:rsidR="00000000" w:rsidRPr="00000000">
        <w:rPr>
          <w:rtl w:val="0"/>
        </w:rPr>
        <w:t xml:space="preserve"> (lists all identifiers like [PC])</w:t>
      </w:r>
    </w:p>
    <w:p w:rsidR="00000000" w:rsidDel="00000000" w:rsidP="00000000" w:rsidRDefault="00000000" w:rsidRPr="00000000">
      <w:pPr>
        <w:numPr>
          <w:ilvl w:val="0"/>
          <w:numId w:val="13"/>
        </w:numPr>
        <w:ind w:left="720" w:hanging="360"/>
        <w:contextualSpacing w:val="1"/>
        <w:rPr>
          <w:u w:val="none"/>
        </w:rPr>
      </w:pPr>
      <w:hyperlink r:id="rId30">
        <w:r w:rsidDel="00000000" w:rsidR="00000000" w:rsidRPr="00000000">
          <w:rPr>
            <w:color w:val="1155cc"/>
            <w:u w:val="single"/>
            <w:rtl w:val="0"/>
          </w:rPr>
          <w:t xml:space="preserve">WeiDU</w:t>
        </w:r>
      </w:hyperlink>
      <w:r w:rsidDel="00000000" w:rsidR="00000000" w:rsidRPr="00000000">
        <w:rPr>
          <w:rtl w:val="0"/>
        </w:rPr>
        <w:t xml:space="preserve"> - Weimer Dialog Utilities</w:t>
      </w:r>
    </w:p>
    <w:p w:rsidR="00000000" w:rsidDel="00000000" w:rsidP="00000000" w:rsidRDefault="00000000" w:rsidRPr="00000000">
      <w:pPr>
        <w:numPr>
          <w:ilvl w:val="1"/>
          <w:numId w:val="13"/>
        </w:numPr>
        <w:ind w:left="1440" w:hanging="360"/>
        <w:contextualSpacing w:val="1"/>
        <w:rPr>
          <w:u w:val="none"/>
        </w:rPr>
      </w:pPr>
      <w:hyperlink r:id="rId31">
        <w:r w:rsidDel="00000000" w:rsidR="00000000" w:rsidRPr="00000000">
          <w:rPr>
            <w:color w:val="1155cc"/>
            <w:u w:val="single"/>
            <w:rtl w:val="0"/>
          </w:rPr>
          <w:t xml:space="preserve">Dialog Format</w:t>
        </w:r>
      </w:hyperlink>
      <w:r w:rsidDel="00000000" w:rsidR="00000000" w:rsidRPr="00000000">
        <w:rPr>
          <w:rtl w:val="0"/>
        </w:rPr>
        <w:t xml:space="preserve"> (formal grammar of dialog files)</w:t>
      </w:r>
    </w:p>
    <w:p w:rsidR="00000000" w:rsidDel="00000000" w:rsidP="00000000" w:rsidRDefault="00000000" w:rsidRPr="00000000">
      <w:pPr>
        <w:numPr>
          <w:ilvl w:val="1"/>
          <w:numId w:val="13"/>
        </w:numPr>
        <w:ind w:left="1440" w:hanging="360"/>
        <w:contextualSpacing w:val="1"/>
        <w:rPr>
          <w:u w:val="none"/>
        </w:rPr>
      </w:pPr>
      <w:hyperlink r:id="rId32">
        <w:r w:rsidDel="00000000" w:rsidR="00000000" w:rsidRPr="00000000">
          <w:rPr>
            <w:color w:val="1155cc"/>
            <w:u w:val="single"/>
            <w:rtl w:val="0"/>
          </w:rPr>
          <w:t xml:space="preserve">TP2 Format</w:t>
        </w:r>
      </w:hyperlink>
      <w:r w:rsidDel="00000000" w:rsidR="00000000" w:rsidRPr="00000000">
        <w:rPr>
          <w:rtl w:val="0"/>
        </w:rPr>
        <w:t xml:space="preserve"> (formal grammar of TP2 files)</w:t>
      </w:r>
    </w:p>
    <w:p w:rsidR="00000000" w:rsidDel="00000000" w:rsidP="00000000" w:rsidRDefault="00000000" w:rsidRPr="00000000">
      <w:pPr>
        <w:numPr>
          <w:ilvl w:val="1"/>
          <w:numId w:val="13"/>
        </w:numPr>
        <w:ind w:left="1440" w:hanging="360"/>
        <w:contextualSpacing w:val="1"/>
        <w:rPr>
          <w:u w:val="none"/>
        </w:rPr>
      </w:pPr>
      <w:hyperlink r:id="rId33">
        <w:r w:rsidDel="00000000" w:rsidR="00000000" w:rsidRPr="00000000">
          <w:rPr>
            <w:color w:val="1155cc"/>
            <w:u w:val="single"/>
            <w:rtl w:val="0"/>
          </w:rPr>
          <w:t xml:space="preserve">Constants</w:t>
        </w:r>
      </w:hyperlink>
      <w:r w:rsidDel="00000000" w:rsidR="00000000" w:rsidRPr="00000000">
        <w:rPr>
          <w:rtl w:val="0"/>
        </w:rPr>
      </w:r>
    </w:p>
    <w:p w:rsidR="00000000" w:rsidDel="00000000" w:rsidP="00000000" w:rsidRDefault="00000000" w:rsidRPr="00000000">
      <w:pPr>
        <w:pStyle w:val="Heading1"/>
        <w:contextualSpacing w:val="0"/>
        <w:pPrChange w:author="Luke Grimish" w:id="0" w:date="2015-11-21T09:20:40Z">
          <w:pPr>
            <w:pStyle w:val="Heading1"/>
            <w:contextualSpacing w:val="0"/>
          </w:pPr>
        </w:pPrChange>
      </w:pPr>
      <w:bookmarkStart w:colFirst="0" w:colLast="0" w:name="h.kkdfj0e6g50x" w:id="42"/>
      <w:bookmarkEnd w:id="42"/>
      <w:r w:rsidDel="00000000" w:rsidR="00000000" w:rsidRPr="00000000">
        <w:rPr>
          <w:rtl w:val="0"/>
        </w:rPr>
        <w:t xml:space="preserve">Appendix II: </w:t>
      </w:r>
      <w:del w:author="evolved monkey" w:id="60" w:date="2016-03-23T15:13:26Z">
        <w:r w:rsidDel="00000000" w:rsidR="00000000" w:rsidRPr="00000000">
          <w:rPr>
            <w:rtl w:val="0"/>
          </w:rPr>
          <w:delText xml:space="preserve">Banter</w:delText>
        </w:r>
      </w:del>
      <w:r w:rsidDel="00000000" w:rsidR="00000000" w:rsidRPr="00000000">
        <w:rPr>
          <w:rtl w:val="0"/>
        </w:rPr>
      </w:r>
    </w:p>
    <w:sectPr>
      <w:pgSz w:h="16838" w:w="11906"/>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David Esbeck" w:id="0" w:date="2015-08-08T22:11:2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Most usages of 'dialog' in this doc should be 'dialogue;'  To avoid confusion, dialogue is conversation and dialog is a window, typically modal.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Consolas"/>
  <w:font w:name="Arial"/>
  <w:font w:name="Roboto Condense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Condensed" w:cs="Roboto Condensed" w:eastAsia="Roboto Condensed" w:hAnsi="Roboto Condensed"/>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120" w:before="480" w:lineRule="auto"/>
      <w:contextualSpacing w:val="1"/>
    </w:pPr>
    <w:rPr>
      <w:b w:val="1"/>
      <w:sz w:val="46"/>
      <w:szCs w:val="46"/>
    </w:rPr>
  </w:style>
  <w:style w:type="paragraph" w:styleId="Heading2">
    <w:name w:val="heading 2"/>
    <w:basedOn w:val="Normal"/>
    <w:next w:val="Normal"/>
    <w:pPr>
      <w:keepNext w:val="0"/>
      <w:keepLines w:val="0"/>
      <w:widowControl w:val="0"/>
      <w:spacing w:after="80" w:before="360" w:lineRule="auto"/>
      <w:contextualSpacing w:val="1"/>
    </w:pPr>
    <w:rPr>
      <w:b w:val="1"/>
      <w:sz w:val="34"/>
      <w:szCs w:val="34"/>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contextualSpacing w:val="1"/>
    </w:pPr>
    <w:rPr>
      <w:b w:val="1"/>
      <w:sz w:val="48"/>
      <w:szCs w:val="48"/>
    </w:rPr>
  </w:style>
  <w:style w:type="paragraph" w:styleId="Subtitle">
    <w:name w:val="Subtitle"/>
    <w:basedOn w:val="Normal"/>
    <w:next w:val="Normal"/>
    <w:pPr>
      <w:keepNext w:val="0"/>
      <w:keepLines w:val="0"/>
      <w:widowControl w:val="0"/>
      <w:spacing w:after="200" w:lineRule="auto"/>
      <w:contextualSpacing w:val="1"/>
    </w:pPr>
    <w:rPr>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gemrb.org/iesdp/appendices/token_lists/bg2tokens.htm" TargetMode="External"/><Relationship Id="rId22" Type="http://schemas.openxmlformats.org/officeDocument/2006/relationships/image" Target="media/image09.jpg"/><Relationship Id="rId21" Type="http://schemas.openxmlformats.org/officeDocument/2006/relationships/image" Target="media/image13.jpg"/><Relationship Id="rId24" Type="http://schemas.openxmlformats.org/officeDocument/2006/relationships/hyperlink" Target="http://gemrb.org/iesdp/main.htm" TargetMode="External"/><Relationship Id="rId23" Type="http://schemas.openxmlformats.org/officeDocument/2006/relationships/hyperlink" Target="http://www.weidu.org/main.html#weidu"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jpg"/><Relationship Id="rId26" Type="http://schemas.openxmlformats.org/officeDocument/2006/relationships/hyperlink" Target="http://gemrb.org/iesdp/opcodes/bg2tob.htm" TargetMode="External"/><Relationship Id="rId25" Type="http://schemas.openxmlformats.org/officeDocument/2006/relationships/hyperlink" Target="http://gemrb.org/iesdp/file_formats/index.htm" TargetMode="External"/><Relationship Id="rId28" Type="http://schemas.openxmlformats.org/officeDocument/2006/relationships/hyperlink" Target="http://gemrb.org/iesdp/scripting/actions/bg2actions.htm" TargetMode="External"/><Relationship Id="rId27" Type="http://schemas.openxmlformats.org/officeDocument/2006/relationships/hyperlink" Target="http://gemrb.org/iesdp/scripting/triggers/bg2triggers.htm" TargetMode="External"/><Relationship Id="rId5" Type="http://schemas.openxmlformats.org/officeDocument/2006/relationships/styles" Target="styles.xml"/><Relationship Id="rId6" Type="http://schemas.openxmlformats.org/officeDocument/2006/relationships/hyperlink" Target="https://docs.google.com/file/d/0B6Y0ez-SKHL1TjNwQVVvRE1HNHc/edit?usp=sharing" TargetMode="External"/><Relationship Id="rId29" Type="http://schemas.openxmlformats.org/officeDocument/2006/relationships/hyperlink" Target="http://gemrb.org/iesdp/files/ids/bg2/index.htm" TargetMode="External"/><Relationship Id="rId7" Type="http://schemas.openxmlformats.org/officeDocument/2006/relationships/hyperlink" Target="http://www.weidu.org/main.html#weidu" TargetMode="External"/><Relationship Id="rId8" Type="http://schemas.openxmlformats.org/officeDocument/2006/relationships/hyperlink" Target="http://sourceforge.net/projects/gemrb/files/Utilities/" TargetMode="External"/><Relationship Id="rId31" Type="http://schemas.openxmlformats.org/officeDocument/2006/relationships/hyperlink" Target="http://www.weidu.org/~thebigg/README-WeiDU.html#htoc4" TargetMode="External"/><Relationship Id="rId30" Type="http://schemas.openxmlformats.org/officeDocument/2006/relationships/hyperlink" Target="http://www.weidu.org/~thebigg/README-WeiDU.html" TargetMode="External"/><Relationship Id="rId11" Type="http://schemas.openxmlformats.org/officeDocument/2006/relationships/hyperlink" Target="https://docs.google.com/file/d/0B6Y0ez-SKHL1NHJ5M05nLVVkX1E/edit?usp=sharing" TargetMode="External"/><Relationship Id="rId33" Type="http://schemas.openxmlformats.org/officeDocument/2006/relationships/hyperlink" Target="http://www.weidu.org/~thebigg/README-WeiDU.html#htoc56" TargetMode="External"/><Relationship Id="rId10" Type="http://schemas.openxmlformats.org/officeDocument/2006/relationships/hyperlink" Target="http://notepad-plus-plus.org/" TargetMode="External"/><Relationship Id="rId32" Type="http://schemas.openxmlformats.org/officeDocument/2006/relationships/hyperlink" Target="http://www.weidu.org/~thebigg/README-WeiDU.html#htoc19" TargetMode="External"/><Relationship Id="rId13" Type="http://schemas.openxmlformats.org/officeDocument/2006/relationships/image" Target="media/image14.jpg"/><Relationship Id="rId12" Type="http://schemas.openxmlformats.org/officeDocument/2006/relationships/hyperlink" Target="http://forums.blackwyrmlair.net/index.php?showtopic=113" TargetMode="External"/><Relationship Id="rId15" Type="http://schemas.openxmlformats.org/officeDocument/2006/relationships/image" Target="media/image10.jpg"/><Relationship Id="rId14" Type="http://schemas.openxmlformats.org/officeDocument/2006/relationships/image" Target="media/image08.jpg"/><Relationship Id="rId17" Type="http://schemas.openxmlformats.org/officeDocument/2006/relationships/image" Target="media/image11.jpg"/><Relationship Id="rId16" Type="http://schemas.openxmlformats.org/officeDocument/2006/relationships/image" Target="media/image03.jpg"/><Relationship Id="rId19" Type="http://schemas.openxmlformats.org/officeDocument/2006/relationships/hyperlink" Target="https://en.wikipedia.org/wiki/Finite-state_machine" TargetMode="External"/><Relationship Id="rId18" Type="http://schemas.openxmlformats.org/officeDocument/2006/relationships/hyperlink" Target="http://www.weidu.org/~thebigg/README-WeiDU.html#htoc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Condensed-regular.ttf"/><Relationship Id="rId2" Type="http://schemas.openxmlformats.org/officeDocument/2006/relationships/font" Target="fonts/RobotoCondensed-bold.ttf"/><Relationship Id="rId3" Type="http://schemas.openxmlformats.org/officeDocument/2006/relationships/font" Target="fonts/RobotoCondensed-italic.ttf"/><Relationship Id="rId4" Type="http://schemas.openxmlformats.org/officeDocument/2006/relationships/font" Target="fonts/RobotoCondensed-boldItalic.ttf"/></Relationships>
</file>